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d9b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9bff"/>
          <w:sz w:val="28"/>
          <w:szCs w:val="28"/>
          <w:u w:val="none"/>
          <w:shd w:fill="auto" w:val="clear"/>
          <w:vertAlign w:val="baseline"/>
          <w:rtl w:val="0"/>
        </w:rPr>
        <w:t xml:space="preserve">Festival : Découverte de la gestion des établissements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  <w:rtl w:val="0"/>
        </w:rPr>
        <w:t xml:space="preserve">Description du scénario</w:t>
      </w:r>
    </w:p>
    <w:tbl>
      <w:tblPr>
        <w:tblStyle w:val="Table1"/>
        <w:tblW w:w="9235.0" w:type="dxa"/>
        <w:jc w:val="left"/>
        <w:tblInd w:w="43.0" w:type="dxa"/>
        <w:tblLayout w:type="fixed"/>
        <w:tblLook w:val="0000"/>
      </w:tblPr>
      <w:tblGrid>
        <w:gridCol w:w="1868"/>
        <w:gridCol w:w="7367"/>
        <w:tblGridChange w:id="0">
          <w:tblGrid>
            <w:gridCol w:w="1868"/>
            <w:gridCol w:w="7367"/>
          </w:tblGrid>
        </w:tblGridChange>
      </w:tblGrid>
      <w:tr>
        <w:trPr>
          <w:trHeight w:val="225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6699cc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vertAlign w:val="baseline"/>
                <w:rtl w:val="0"/>
              </w:rPr>
              <w:t xml:space="preserve">Propriétés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6699cc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80" w:space="0" w:sz="4" w:val="single"/>
              <w:bottom w:color="00008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rPr>
                <w:b w:val="0"/>
                <w:color w:val="9900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990033"/>
                <w:sz w:val="18"/>
                <w:szCs w:val="18"/>
                <w:vertAlign w:val="baseline"/>
                <w:rtl w:val="0"/>
              </w:rPr>
              <w:t xml:space="preserve">Intitulé 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Découverte de la gestion des établissements dans le contexte  Festival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80" w:space="0" w:sz="4" w:val="single"/>
              <w:bottom w:color="00008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rPr>
                <w:b w:val="0"/>
                <w:color w:val="9900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990033"/>
                <w:sz w:val="18"/>
                <w:szCs w:val="18"/>
                <w:vertAlign w:val="baseline"/>
                <w:rtl w:val="0"/>
              </w:rPr>
              <w:t xml:space="preserve">Présentation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Comprendre et vérifier la réalisation d'un cas d'utilisation. Concevoir une amélioration du comportement et une meilleure communication.</w:t>
            </w:r>
          </w:p>
        </w:tc>
      </w:tr>
      <w:tr>
        <w:tc>
          <w:tcPr>
            <w:tcBorders>
              <w:left w:color="000080" w:space="0" w:sz="4" w:val="single"/>
              <w:bottom w:color="00008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rPr>
                <w:b w:val="0"/>
                <w:color w:val="9900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990033"/>
                <w:sz w:val="18"/>
                <w:szCs w:val="18"/>
                <w:vertAlign w:val="baseline"/>
                <w:rtl w:val="0"/>
              </w:rPr>
              <w:t xml:space="preserve">Notions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33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Formalisation des besoins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Expression des besoins : cas d’utilisation, jeu d'essai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33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33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Programmation des traitements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33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Procédure, fonction, paramètre, structure de contrôle, mise au point de l'application.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80" w:space="0" w:sz="4" w:val="single"/>
              <w:bottom w:color="00008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color w:val="9900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990033"/>
                <w:sz w:val="18"/>
                <w:szCs w:val="18"/>
                <w:vertAlign w:val="baseline"/>
                <w:rtl w:val="0"/>
              </w:rPr>
              <w:t xml:space="preserve">Transversalité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80" w:space="0" w:sz="4" w:val="single"/>
              <w:bottom w:color="00008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rPr>
                <w:b w:val="0"/>
                <w:color w:val="9900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990033"/>
                <w:sz w:val="18"/>
                <w:szCs w:val="18"/>
                <w:vertAlign w:val="baseline"/>
                <w:rtl w:val="0"/>
              </w:rPr>
              <w:t xml:space="preserve">Pré-requis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notion de variable, structure conditionnelle, structure itérative, le langage PHP</w:t>
            </w:r>
          </w:p>
        </w:tc>
      </w:tr>
      <w:tr>
        <w:tc>
          <w:tcPr>
            <w:tcBorders>
              <w:left w:color="000080" w:space="0" w:sz="4" w:val="single"/>
              <w:bottom w:color="00008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b w:val="0"/>
                <w:color w:val="9900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990033"/>
                <w:sz w:val="18"/>
                <w:szCs w:val="18"/>
                <w:vertAlign w:val="baseline"/>
                <w:rtl w:val="0"/>
              </w:rPr>
              <w:t xml:space="preserve">Objectifs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Évaluer la réalisation d'un cas d'utilisation, comprendre le fonctionnement de l'application Festival</w:t>
            </w:r>
          </w:p>
        </w:tc>
      </w:tr>
      <w:tr>
        <w:tc>
          <w:tcPr>
            <w:tcBorders>
              <w:left w:color="000080" w:space="0" w:sz="4" w:val="single"/>
              <w:bottom w:color="00008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rPr>
                <w:b w:val="0"/>
                <w:color w:val="9900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990033"/>
                <w:sz w:val="18"/>
                <w:szCs w:val="18"/>
                <w:vertAlign w:val="baseline"/>
                <w:rtl w:val="0"/>
              </w:rPr>
              <w:t xml:space="preserve">Outils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Côté client : navigateur, simple éditeur</w:t>
            </w:r>
          </w:p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Côté serveur  apache, php, mysql</w:t>
            </w:r>
          </w:p>
        </w:tc>
      </w:tr>
      <w:tr>
        <w:tc>
          <w:tcPr>
            <w:tcBorders>
              <w:left w:color="000080" w:space="0" w:sz="4" w:val="single"/>
              <w:bottom w:color="00008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rPr>
                <w:b w:val="0"/>
                <w:color w:val="9900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990033"/>
                <w:sz w:val="18"/>
                <w:szCs w:val="18"/>
                <w:vertAlign w:val="baseline"/>
                <w:rtl w:val="0"/>
              </w:rPr>
              <w:t xml:space="preserve">Mots-clés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Cas d'utilisation, PHP, accès à la base de donnée, contraintes d'intégrité SQL.</w:t>
            </w:r>
          </w:p>
        </w:tc>
      </w:tr>
      <w:tr>
        <w:tc>
          <w:tcPr>
            <w:tcBorders>
              <w:left w:color="000080" w:space="0" w:sz="4" w:val="single"/>
              <w:bottom w:color="00008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rPr>
                <w:b w:val="0"/>
                <w:color w:val="9900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990033"/>
                <w:sz w:val="18"/>
                <w:szCs w:val="18"/>
                <w:vertAlign w:val="baseline"/>
                <w:rtl w:val="0"/>
              </w:rPr>
              <w:t xml:space="preserve">Durée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 heures + 2 heures pour la partie évolution</w:t>
            </w:r>
          </w:p>
        </w:tc>
      </w:tr>
    </w:tbl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  <w:rtl w:val="0"/>
        </w:rPr>
        <w:t xml:space="preserve">Énoncé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« Le festival de musique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Folklores du Monde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 est organisé la première semaine de juillet de chaque année dans la ville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Saint-Malo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. Il permet de réunir des groupes étrangers ainsi que quelques groupes français.» :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vertAlign w:val="baseline"/>
            <w:rtl w:val="0"/>
          </w:rPr>
          <w:t xml:space="preserve">http://www.reseaucerta.org/cotecours/pub.php?num=390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L'écran suivant permet de gérer les établissements d'hébergement des groupes :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317</wp:posOffset>
            </wp:positionH>
            <wp:positionV relativeFrom="paragraph">
              <wp:posOffset>0</wp:posOffset>
            </wp:positionV>
            <wp:extent cx="5758180" cy="1293495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293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sdt>
        <w:sdtPr>
          <w:tag w:val="goog_rdk_1"/>
        </w:sdtPr>
        <w:sdtContent>
          <w:ins w:author="CD" w:id="0" w:date="2007-03-07T13:02:00Z">
            <w:r w:rsidDel="00000000" w:rsidR="00000000" w:rsidRPr="00000000">
              <w:br w:type="page"/>
            </w:r>
          </w:ins>
        </w:sdtContent>
      </w:sdt>
      <w:r w:rsidDel="00000000" w:rsidR="00000000" w:rsidRPr="00000000">
        <w:rPr>
          <w:vertAlign w:val="baseline"/>
          <w:rtl w:val="0"/>
        </w:rPr>
        <w:t xml:space="preserve">La suppression d'un établissement est décrite dans l'extrait de cas d'utilisation suivant :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7"/>
          <w:tab w:val="left" w:pos="720"/>
        </w:tabs>
        <w:spacing w:after="0" w:before="0" w:line="240" w:lineRule="auto"/>
        <w:ind w:left="69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Supprimer un établissement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5"/>
        </w:tabs>
        <w:spacing w:after="0" w:before="0" w:line="240" w:lineRule="auto"/>
        <w:ind w:left="1095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. L'agent sélectionne la commande de suppression d'un établissement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5"/>
        </w:tabs>
        <w:spacing w:after="0" w:before="0" w:line="240" w:lineRule="auto"/>
        <w:ind w:left="1095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. Le système retourne une demande de confirmation de suppression.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5"/>
        </w:tabs>
        <w:spacing w:after="0" w:before="0" w:line="240" w:lineRule="auto"/>
        <w:ind w:left="1095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. L'agent confirme.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5"/>
        </w:tabs>
        <w:spacing w:after="0" w:before="0" w:line="240" w:lineRule="auto"/>
        <w:ind w:left="1095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. Le système supprime définitivement l'établissement de ses données.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5"/>
        </w:tabs>
        <w:spacing w:after="0" w:before="0" w:line="240" w:lineRule="auto"/>
        <w:ind w:left="1095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. Retour en 1.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Cas particuliers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2.c.3. L'agent ne confirme pas 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retour en 1.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2.c.4. Des attributions sont actuellement concernées par l'établissement en question 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2.c.4.1. Le système ne supprime pas l'établissement.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2.c.4.2. Retour en 1.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  <w:rtl w:val="0"/>
        </w:rPr>
        <w:t xml:space="preserve">Travail à Réaliser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Lancer l’application Festival, sélectionner la gestion des établissements. 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Expliquez comment se traduit dans l'application la demande de confirmation de suppression (point 2.c.2)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Expliquez comment se traduit dans l'application le retour en 1 (point 2.c.5)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Pourquoi les établissements faisant l'objet d'attributions sont-ils traités dans un cas particulier (point 2.c.4) 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Quelle contrainte sur la base de données ne serait pas respectée alors 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Comment se traduit dans l'application le cas particulier 2.c.4 ?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 fichier mettant en œuvre ce traitement est le fichier :  </w:t>
      </w:r>
      <w:r w:rsidDel="00000000" w:rsidR="00000000" w:rsidRPr="00000000">
        <w:rPr>
          <w:i w:val="1"/>
          <w:vertAlign w:val="baseline"/>
          <w:rtl w:val="0"/>
        </w:rPr>
        <w:t xml:space="preserve">listeEtablissements.php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 logique peut être résumée aux étapes suivantes 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76200</wp:posOffset>
                </wp:positionV>
                <wp:extent cx="1811655" cy="42735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444935" y="3571085"/>
                          <a:ext cx="1802130" cy="417830"/>
                        </a:xfrm>
                        <a:prstGeom prst="wedgeEllipseCallout">
                          <a:avLst>
                            <a:gd fmla="val -20833" name="adj1"/>
                            <a:gd fmla="val 62500" name="adj2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3399"/>
                                <w:sz w:val="16"/>
                                <w:vertAlign w:val="baseline"/>
                              </w:rPr>
                              <w:t xml:space="preserve">connexion et sélection de la base de données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3399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76200</wp:posOffset>
                </wp:positionV>
                <wp:extent cx="1811655" cy="427355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1655" cy="427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$connexion=connect();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127000</wp:posOffset>
                </wp:positionV>
                <wp:extent cx="2486660" cy="33528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07433" y="3617123"/>
                          <a:ext cx="2477135" cy="325755"/>
                        </a:xfrm>
                        <a:prstGeom prst="wedgeEllipseCallout">
                          <a:avLst>
                            <a:gd fmla="val -20833" name="adj1"/>
                            <a:gd fmla="val 62500" name="adj2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3399"/>
                                <w:sz w:val="16"/>
                                <w:vertAlign w:val="baseline"/>
                              </w:rPr>
                              <w:t xml:space="preserve">obtenir le texte de la requête SQL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3399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127000</wp:posOffset>
                </wp:positionV>
                <wp:extent cx="2486660" cy="33528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6660" cy="335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selectBase($connexion);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$req=obtenirReqEtablissements();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139700</wp:posOffset>
                </wp:positionV>
                <wp:extent cx="2288540" cy="33528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206493" y="3617123"/>
                          <a:ext cx="2279015" cy="325755"/>
                        </a:xfrm>
                        <a:prstGeom prst="wedgeEllipseCallout">
                          <a:avLst>
                            <a:gd fmla="val -20833" name="adj1"/>
                            <a:gd fmla="val 62500" name="adj2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3399"/>
                                <w:sz w:val="16"/>
                                <w:vertAlign w:val="baseline"/>
                              </w:rPr>
                              <w:t xml:space="preserve">exécution de la requête SQL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3399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139700</wp:posOffset>
                </wp:positionV>
                <wp:extent cx="2288540" cy="33528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8540" cy="335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$rsEtab=mysql_query($req, $connexion);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2288540" cy="33528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206493" y="3617123"/>
                          <a:ext cx="2279015" cy="325755"/>
                        </a:xfrm>
                        <a:prstGeom prst="wedgeEllipseCallout">
                          <a:avLst>
                            <a:gd fmla="val -20833" name="adj1"/>
                            <a:gd fmla="val 62500" name="adj2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3399"/>
                                <w:sz w:val="16"/>
                                <w:vertAlign w:val="baseline"/>
                              </w:rPr>
                              <w:t xml:space="preserve">prendre la première ligne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3399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2288540" cy="33528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8540" cy="335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$lgEtab=mysql_fetch_array($rsEtab);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while ($lgEtab!=FALSE) {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76200</wp:posOffset>
                </wp:positionV>
                <wp:extent cx="1573530" cy="56896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63998" y="3500283"/>
                          <a:ext cx="1564005" cy="559435"/>
                        </a:xfrm>
                        <a:prstGeom prst="wedgeEllipseCallout">
                          <a:avLst>
                            <a:gd fmla="val -20833" name="adj1"/>
                            <a:gd fmla="val 62500" name="adj2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3399"/>
                                <w:sz w:val="16"/>
                                <w:vertAlign w:val="baseline"/>
                              </w:rPr>
                              <w:t xml:space="preserve">pour chaque ligne du résultat faire 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3399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76200</wp:posOffset>
                </wp:positionV>
                <wp:extent cx="1573530" cy="56896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3530" cy="568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$id=$lgEtab['id'];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$nom=$lgEtab['nom'];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if ( ! existeAttributionsEtab($connexion, $id))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// mis en place du lien de suppression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2288540" cy="33528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06493" y="3617123"/>
                          <a:ext cx="2279015" cy="325755"/>
                        </a:xfrm>
                        <a:prstGeom prst="wedgeEllipseCallout">
                          <a:avLst>
                            <a:gd fmla="val -20833" name="adj1"/>
                            <a:gd fmla="val 62500" name="adj2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3399"/>
                                <w:sz w:val="16"/>
                                <w:vertAlign w:val="baseline"/>
                              </w:rPr>
                              <w:t xml:space="preserve">passer à la ligne suivante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3399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2288540" cy="33528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8540" cy="335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$lgEtab=mysql_fetch_array($rsEtab);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 est le nom de la fonction utilisée pour déterminer la présence ou non du lien de suppression ?</w:t>
        <w:br w:type="textWrapping"/>
        <w:t xml:space="preserve">La fonction se situe dans le module </w:t>
      </w:r>
      <w:r w:rsidDel="00000000" w:rsidR="00000000" w:rsidRPr="00000000">
        <w:rPr>
          <w:i w:val="1"/>
          <w:vertAlign w:val="baseline"/>
          <w:rtl w:val="0"/>
        </w:rPr>
        <w:t xml:space="preserve">_gestionBase.inc.php </w:t>
      </w:r>
      <w:r w:rsidDel="00000000" w:rsidR="00000000" w:rsidRPr="00000000">
        <w:rPr>
          <w:vertAlign w:val="baseline"/>
          <w:rtl w:val="0"/>
        </w:rPr>
        <w:t xml:space="preserve">(ligne 172).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Teste la présence d'attributions pour l'établissement transmis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existeAttributionsEtab($connexion, $id)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$req="select * From Attribution where idEtab='$id'";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$rsAttrib=mysql_query($req, $connexion);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return mysql_fetch_array($rsAttrib);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  traitement réalise la fonction ?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tabs>
          <w:tab w:val="left" w:pos="720"/>
        </w:tabs>
        <w:ind w:left="720" w:hanging="36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vous aidant de l'aide du langage sur le site </w:t>
      </w:r>
      <w:hyperlink r:id="rId15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vertAlign w:val="baseline"/>
            <w:rtl w:val="0"/>
          </w:rPr>
          <w:t xml:space="preserve">http://www.manuelphp.com/php/function.mysql-fetch-array.php</w:t>
        </w:r>
      </w:hyperlink>
      <w:r w:rsidDel="00000000" w:rsidR="00000000" w:rsidRPr="00000000">
        <w:rPr>
          <w:color w:val="dc2300"/>
          <w:vertAlign w:val="baseline"/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indiquer le type de retour de la fonction </w:t>
      </w:r>
      <w:r w:rsidDel="00000000" w:rsidR="00000000" w:rsidRPr="00000000">
        <w:rPr>
          <w:i w:val="1"/>
          <w:vertAlign w:val="baseline"/>
          <w:rtl w:val="0"/>
        </w:rPr>
        <w:t xml:space="preserve">existeAttributionsEtab.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tabs>
          <w:tab w:val="left" w:pos="720"/>
        </w:tabs>
        <w:ind w:left="720" w:hanging="36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Sachant qu'il existe en PHP une fonction nommée </w:t>
      </w:r>
      <w:r w:rsidDel="00000000" w:rsidR="00000000" w:rsidRPr="00000000">
        <w:rPr>
          <w:i w:val="1"/>
          <w:vertAlign w:val="baseline"/>
          <w:rtl w:val="0"/>
        </w:rPr>
        <w:t xml:space="preserve">mysql_num_rows</w:t>
      </w:r>
      <w:r w:rsidDel="00000000" w:rsidR="00000000" w:rsidRPr="00000000">
        <w:rPr>
          <w:vertAlign w:val="baseline"/>
          <w:rtl w:val="0"/>
        </w:rPr>
        <w:t xml:space="preserve">, qui retourne le nombre de lignes résultant d'une requête SQL de sélection, proposer une autre écriture de la fonction </w:t>
      </w:r>
      <w:r w:rsidDel="00000000" w:rsidR="00000000" w:rsidRPr="00000000">
        <w:rPr>
          <w:i w:val="1"/>
          <w:vertAlign w:val="baseline"/>
          <w:rtl w:val="0"/>
        </w:rPr>
        <w:t xml:space="preserve">existeAttributionsEtab.  rowcont()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1080"/>
        </w:tabs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Plus d'informations ici : </w:t>
      </w:r>
      <w:hyperlink r:id="rId16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vertAlign w:val="baseline"/>
            <w:rtl w:val="0"/>
          </w:rPr>
          <w:t xml:space="preserve">http://www.manuelphp.com/php/function.mysql-num-rows.php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Écrire l’url pointée par le lien « supprimer »  lorsque l'utilisateur sélectionne « Gestion des établissements ». Identifier les différentes parties de cette url.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Dans le navigateur (barre d'adresse) taper l’url concernant une demande de suppression pour un établissement ayant des attributions. Que constatez-vous ? Qu’en pensez-vous ?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ses effets réels sur les données ? Justifier les actions ou non action constatées.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02200"/>
          <w:sz w:val="26"/>
          <w:szCs w:val="26"/>
          <w:u w:val="none"/>
          <w:shd w:fill="auto" w:val="clear"/>
          <w:vertAlign w:val="baseline"/>
          <w:rtl w:val="0"/>
        </w:rPr>
        <w:t xml:space="preserve">Évolution envisagée</w:t>
      </w:r>
    </w:p>
    <w:p w:rsidR="00000000" w:rsidDel="00000000" w:rsidP="00000000" w:rsidRDefault="00000000" w:rsidRPr="00000000" w14:paraId="00000060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la place de l'absence de lien de suppression, on souhaiterait voir apparaître le nombre d'attributions en cours, par exemple entre parenthèses.</w:t>
      </w:r>
    </w:p>
    <w:p w:rsidR="00000000" w:rsidDel="00000000" w:rsidP="00000000" w:rsidRDefault="00000000" w:rsidRPr="00000000" w14:paraId="0000006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114617</wp:posOffset>
            </wp:positionH>
            <wp:positionV relativeFrom="paragraph">
              <wp:posOffset>0</wp:posOffset>
            </wp:positionV>
            <wp:extent cx="5529580" cy="2113915"/>
            <wp:effectExtent b="0" l="0" r="0" t="0"/>
            <wp:wrapSquare wrapText="bothSides" distB="0" distT="0" distL="0" distR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2113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jc w:val="both"/>
        <w:rPr>
          <w:color w:val="8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Écrire le code nécessaire pour réaliser cette modification, sachant que le nombre d'attributions peut être obtenu en appelant la fonction obtenirNbOccup. (voir  la bibliothèque _gestionBase.inc.php.)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80" w:before="280" w:line="240" w:lineRule="auto"/>
        <w:ind w:left="0" w:right="0" w:firstLine="0"/>
        <w:jc w:val="left"/>
        <w:rPr>
          <w:b w:val="1"/>
          <w:color w:val="b02200"/>
          <w:sz w:val="26"/>
          <w:szCs w:val="26"/>
        </w:rPr>
      </w:pPr>
      <w:r w:rsidDel="00000000" w:rsidR="00000000" w:rsidRPr="00000000">
        <w:rPr>
          <w:b w:val="1"/>
          <w:color w:val="b02200"/>
          <w:sz w:val="26"/>
          <w:szCs w:val="26"/>
          <w:rtl w:val="0"/>
        </w:rPr>
        <w:t xml:space="preserve">a la ligne 50 de listeetablisement.php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80" w:before="280" w:line="240" w:lineRule="auto"/>
        <w:ind w:left="0" w:right="0" w:firstLine="0"/>
        <w:jc w:val="left"/>
        <w:rPr>
          <w:b w:val="1"/>
          <w:color w:val="b02200"/>
          <w:sz w:val="26"/>
          <w:szCs w:val="26"/>
        </w:rPr>
      </w:pPr>
      <w:r w:rsidDel="00000000" w:rsidR="00000000" w:rsidRPr="00000000">
        <w:rPr>
          <w:b w:val="1"/>
          <w:color w:val="b02200"/>
          <w:sz w:val="26"/>
          <w:szCs w:val="26"/>
          <w:rtl w:val="0"/>
        </w:rPr>
        <w:t xml:space="preserve">vous remplacer le echo existant par 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80" w:before="280" w:line="240" w:lineRule="auto"/>
        <w:ind w:left="0" w:right="0" w:firstLine="0"/>
        <w:jc w:val="left"/>
        <w:rPr>
          <w:b w:val="1"/>
          <w:color w:val="b02200"/>
          <w:sz w:val="26"/>
          <w:szCs w:val="26"/>
        </w:rPr>
      </w:pPr>
      <w:r w:rsidDel="00000000" w:rsidR="00000000" w:rsidRPr="00000000">
        <w:rPr>
          <w:b w:val="1"/>
          <w:color w:val="b02200"/>
          <w:sz w:val="26"/>
          <w:szCs w:val="26"/>
          <w:rtl w:val="0"/>
        </w:rPr>
        <w:t xml:space="preserve">              $résulte=obtenirNbOccup($connexion,$row['id']);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80" w:before="280" w:line="240" w:lineRule="auto"/>
        <w:ind w:left="0" w:right="0" w:firstLine="0"/>
        <w:jc w:val="left"/>
        <w:rPr>
          <w:b w:val="1"/>
          <w:color w:val="b02200"/>
          <w:sz w:val="26"/>
          <w:szCs w:val="26"/>
        </w:rPr>
      </w:pPr>
      <w:r w:rsidDel="00000000" w:rsidR="00000000" w:rsidRPr="00000000">
        <w:rPr>
          <w:b w:val="1"/>
          <w:color w:val="b02200"/>
          <w:sz w:val="26"/>
          <w:szCs w:val="26"/>
          <w:rtl w:val="0"/>
        </w:rPr>
        <w:t xml:space="preserve">            echo 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80" w:before="280" w:line="240" w:lineRule="auto"/>
        <w:ind w:left="0" w:right="0" w:firstLine="0"/>
        <w:jc w:val="left"/>
        <w:rPr>
          <w:b w:val="1"/>
          <w:color w:val="b02200"/>
          <w:sz w:val="26"/>
          <w:szCs w:val="26"/>
        </w:rPr>
      </w:pPr>
      <w:r w:rsidDel="00000000" w:rsidR="00000000" w:rsidRPr="00000000">
        <w:rPr>
          <w:b w:val="1"/>
          <w:color w:val="b02200"/>
          <w:sz w:val="26"/>
          <w:szCs w:val="26"/>
          <w:rtl w:val="0"/>
        </w:rPr>
        <w:t xml:space="preserve">            &lt;td width='16%'&gt;($résulte attributions) &lt;/td&gt;";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80" w:before="280" w:line="240" w:lineRule="auto"/>
        <w:ind w:left="0" w:right="0" w:firstLine="0"/>
        <w:jc w:val="left"/>
        <w:rPr>
          <w:b w:val="1"/>
          <w:color w:val="b022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8" w:type="first"/>
      <w:footerReference r:id="rId19" w:type="default"/>
      <w:footerReference r:id="rId20" w:type="first"/>
      <w:pgSz w:h="16837" w:w="11905" w:orient="portrait"/>
      <w:pgMar w:bottom="1134" w:top="1134" w:left="1418" w:right="1418" w:header="720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 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color="000000" w:space="1" w:sz="4" w:val="single"/>
      </w:pBdr>
      <w:tabs>
        <w:tab w:val="center" w:pos="4536"/>
        <w:tab w:val="right" w:pos="8931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http://www.reseaucerta.org</w:t>
      <w:tab/>
      <w:t xml:space="preserve">© CERTA – janvier 2017 – v1.0</w:t>
      <w:tab/>
      <w:t xml:space="preserve">Page </w:t>
    </w: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vertAlign w:val="baseline"/>
        <w:rtl w:val="0"/>
      </w:rPr>
      <w:t xml:space="preserve">/</w:t>
    </w:r>
    <w:r w:rsidDel="00000000" w:rsidR="00000000" w:rsidRPr="00000000">
      <w:rPr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GE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1.%2."/>
      <w:lvlJc w:val="left"/>
      <w:pPr>
        <w:ind w:left="1080" w:hanging="360"/>
      </w:pPr>
      <w:rPr>
        <w:b w:val="0"/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2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00"/>
      <w:numFmt w:val="lowerRoman"/>
      <w:lvlText w:val="%1.%2."/>
      <w:lvlJc w:val="left"/>
      <w:pPr>
        <w:ind w:left="412" w:hanging="360"/>
      </w:pPr>
      <w:rPr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464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16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568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6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672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724" w:hanging="359.9999999999999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776" w:hanging="360.00000000000006"/>
      </w:pPr>
      <w:rPr>
        <w:vertAlign w:val="baseline"/>
      </w:rPr>
    </w:lvl>
  </w:abstractNum>
  <w:abstractNum w:abstractNumId="4">
    <w:lvl w:ilvl="0">
      <w:start w:val="2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>
      <w:start w:val="100"/>
      <w:numFmt w:val="lowerRoman"/>
      <w:lvlText w:val="%1.%2."/>
      <w:lvlJc w:val="left"/>
      <w:pPr>
        <w:ind w:left="1113" w:hanging="360"/>
      </w:pPr>
      <w:rPr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1095" w:hanging="360"/>
      </w:pPr>
      <w:rPr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1179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212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245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278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311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344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3399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Titre10">
    <w:name w:val="Titre 1"/>
    <w:basedOn w:val="Normal"/>
    <w:next w:val="Normal"/>
    <w:autoRedefine w:val="0"/>
    <w:hidden w:val="0"/>
    <w:qFormat w:val="0"/>
    <w:pPr>
      <w:tabs>
        <w:tab w:val="num" w:leader="none" w:pos="0"/>
      </w:tabs>
      <w:suppressAutoHyphens w:val="0"/>
      <w:spacing w:after="280" w:before="28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7d9bff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fr-FR"/>
    </w:rPr>
  </w:style>
  <w:style w:type="paragraph" w:styleId="Titre2">
    <w:name w:val="Titre 2"/>
    <w:basedOn w:val="Normal"/>
    <w:next w:val="Normal"/>
    <w:autoRedefine w:val="0"/>
    <w:hidden w:val="0"/>
    <w:qFormat w:val="0"/>
    <w:pPr>
      <w:tabs>
        <w:tab w:val="num" w:leader="none" w:pos="0"/>
      </w:tabs>
      <w:suppressAutoHyphens w:val="0"/>
      <w:spacing w:after="280" w:before="28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bCs w:val="1"/>
      <w:color w:val="b02200"/>
      <w:w w:val="100"/>
      <w:position w:val="-1"/>
      <w:sz w:val="26"/>
      <w:szCs w:val="36"/>
      <w:effect w:val="none"/>
      <w:vertAlign w:val="baseline"/>
      <w:cs w:val="0"/>
      <w:em w:val="none"/>
      <w:lang w:bidi="ar-SA" w:eastAsia="ar-SA" w:val="fr-FR"/>
    </w:rPr>
  </w:style>
  <w:style w:type="paragraph" w:styleId="Titre3">
    <w:name w:val="Titre 3"/>
    <w:basedOn w:val="Normal"/>
    <w:next w:val="Normal"/>
    <w:autoRedefine w:val="0"/>
    <w:hidden w:val="0"/>
    <w:qFormat w:val="0"/>
    <w:pPr>
      <w:tabs>
        <w:tab w:val="num" w:leader="none" w:pos="0"/>
      </w:tabs>
      <w:suppressAutoHyphens w:val="0"/>
      <w:spacing w:after="12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bCs w:val="1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Titre4">
    <w:name w:val="Titre 4"/>
    <w:basedOn w:val="Normal"/>
    <w:next w:val="Normal"/>
    <w:autoRedefine w:val="0"/>
    <w:hidden w:val="0"/>
    <w:qFormat w:val="0"/>
    <w:pPr>
      <w:tabs>
        <w:tab w:val="num" w:leader="none" w:pos="0"/>
      </w:tabs>
      <w:suppressAutoHyphens w:val="0"/>
      <w:spacing w:after="120" w:before="120" w:line="240" w:lineRule="atLeast"/>
      <w:ind w:left="709" w:leftChars="-1" w:rightChars="0" w:firstLineChars="-1"/>
      <w:textDirection w:val="btLr"/>
      <w:textAlignment w:val="top"/>
      <w:outlineLvl w:val="3"/>
    </w:pPr>
    <w:rPr>
      <w:rFonts w:ascii="Arial" w:hAnsi="Arial"/>
      <w:b w:val="1"/>
      <w:i w:val="1"/>
      <w:iCs w:val="1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Titre5">
    <w:name w:val="Titre 5"/>
    <w:basedOn w:val="Titre4"/>
    <w:next w:val="Normal"/>
    <w:autoRedefine w:val="0"/>
    <w:hidden w:val="0"/>
    <w:qFormat w:val="0"/>
    <w:pPr>
      <w:tabs>
        <w:tab w:val="num" w:leader="none" w:pos="0"/>
      </w:tabs>
      <w:suppressAutoHyphens w:val="0"/>
      <w:spacing w:after="120" w:before="120" w:line="240" w:lineRule="atLeast"/>
      <w:ind w:left="0" w:leftChars="-1" w:rightChars="0" w:firstLineChars="-1"/>
      <w:textDirection w:val="btLr"/>
      <w:textAlignment w:val="top"/>
      <w:outlineLvl w:val="4"/>
    </w:pPr>
    <w:rPr>
      <w:rFonts w:ascii="Arial" w:hAnsi="Arial"/>
      <w:b w:val="1"/>
      <w:i w:val="0"/>
      <w:iCs w:val="1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Titre6">
    <w:name w:val="Titre 6"/>
    <w:basedOn w:val="Titre1"/>
    <w:next w:val="Corpsdetexte"/>
    <w:autoRedefine w:val="0"/>
    <w:hidden w:val="0"/>
    <w:qFormat w:val="0"/>
    <w:pPr>
      <w:keepNext w:val="1"/>
      <w:tabs>
        <w:tab w:val="num" w:leader="none" w:pos="0"/>
      </w:tabs>
      <w:suppressAutoHyphens w:val="0"/>
      <w:spacing w:after="12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Arial" w:cs="DejaVu Sans" w:eastAsia="DejaVu Sans" w:hAnsi="Arial"/>
      <w:b w:val="1"/>
      <w:bCs w:val="1"/>
      <w:color w:val="003399"/>
      <w:w w:val="100"/>
      <w:position w:val="-1"/>
      <w:sz w:val="21"/>
      <w:szCs w:val="21"/>
      <w:effect w:val="none"/>
      <w:vertAlign w:val="baseline"/>
      <w:cs w:val="0"/>
      <w:em w:val="none"/>
      <w:lang w:bidi="ar-SA" w:eastAsia="ar-SA" w:val="fr-FR"/>
    </w:rPr>
  </w:style>
  <w:style w:type="character" w:styleId="Policepardéfaut">
    <w:name w:val="Police par défaut"/>
    <w:next w:val="Policepardéfau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au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Caractèredenotedebasdepage">
    <w:name w:val="Caractère de note de bas de page"/>
    <w:basedOn w:val="Policepardéfaut1"/>
    <w:next w:val="Caractèredenotedebasdepag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Numérodepage">
    <w:name w:val="Numéro de page"/>
    <w:basedOn w:val="Policepardéfaut1"/>
    <w:next w:val="Numérodep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actèresdenumérotation">
    <w:name w:val="Caractères de numérotation"/>
    <w:next w:val="Caractèresdenumérotation"/>
    <w:autoRedefine w:val="0"/>
    <w:hidden w:val="0"/>
    <w:qFormat w:val="0"/>
    <w:rPr>
      <w:b w:val="0"/>
      <w:bCs w:val="0"/>
      <w:w w:val="100"/>
      <w:position w:val="-1"/>
      <w:effect w:val="none"/>
      <w:vertAlign w:val="baseline"/>
      <w:cs w:val="0"/>
      <w:em w:val="none"/>
      <w:lang/>
    </w:rPr>
  </w:style>
  <w:style w:type="character" w:styleId="Puces">
    <w:name w:val="Puces"/>
    <w:next w:val="Puces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Lienhypertexte">
    <w:name w:val="Lien hypertexte"/>
    <w:basedOn w:val="Policepardéfaut1"/>
    <w:next w:val="Lienhypertexte"/>
    <w:autoRedefine w:val="0"/>
    <w:hidden w:val="0"/>
    <w:qFormat w:val="0"/>
    <w:rPr>
      <w:rFonts w:ascii="Arial" w:cs="Arial" w:hAnsi="Arial"/>
      <w:color w:val="0000ff"/>
      <w:w w:val="100"/>
      <w:position w:val="-1"/>
      <w:sz w:val="20"/>
      <w:szCs w:val="20"/>
      <w:u w:val="single"/>
      <w:effect w:val="none"/>
      <w:vertAlign w:val="baseline"/>
      <w:cs w:val="0"/>
      <w:em w:val="none"/>
      <w:lang/>
    </w:rPr>
  </w:style>
  <w:style w:type="character" w:styleId="Lienhypertextesuivivisité">
    <w:name w:val="Lien hypertexte suivi visité"/>
    <w:basedOn w:val="Policepardéfaut1"/>
    <w:next w:val="Lienhypertextesuivivisité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extenonproportionnel">
    <w:name w:val="Texte non proportionnel"/>
    <w:next w:val="Textenonproportionnel"/>
    <w:autoRedefine w:val="0"/>
    <w:hidden w:val="0"/>
    <w:qFormat w:val="0"/>
    <w:rPr>
      <w:rFonts w:ascii="Courier New" w:cs="Courier New" w:eastAsia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1z3">
    <w:name w:val="WW8Num21z3"/>
    <w:next w:val="WW8Num21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2z3">
    <w:name w:val="WW8Num22z3"/>
    <w:next w:val="WW8Num22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2">
    <w:name w:val="WW8Num23z2"/>
    <w:next w:val="WW8Num2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3z3">
    <w:name w:val="WW8Num23z3"/>
    <w:next w:val="WW8Num2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4">
    <w:name w:val="WW8Num23z4"/>
    <w:next w:val="WW8Num23z4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4z3">
    <w:name w:val="WW8Num24z3"/>
    <w:next w:val="WW8Num2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9z2">
    <w:name w:val="WW8Num29z2"/>
    <w:next w:val="WW8Num2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9z3">
    <w:name w:val="WW8Num29z3"/>
    <w:next w:val="WW8Num2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3">
    <w:name w:val="WW8Num31z3"/>
    <w:next w:val="WW8Num31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1">
    <w:name w:val="WW8Num32z1"/>
    <w:next w:val="WW8Num3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2z3">
    <w:name w:val="WW8Num32z3"/>
    <w:next w:val="WW8Num32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3z1">
    <w:name w:val="WW8Num33z1"/>
    <w:next w:val="WW8Num33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3z3">
    <w:name w:val="WW8Num33z3"/>
    <w:next w:val="WW8Num3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4z0">
    <w:name w:val="WW8Num34z0"/>
    <w:next w:val="WW8Num34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4z1">
    <w:name w:val="WW8Num34z1"/>
    <w:next w:val="WW8Num3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4z3">
    <w:name w:val="WW8Num34z3"/>
    <w:next w:val="WW8Num3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Policepardéfaut1">
    <w:name w:val="Police par défaut1"/>
    <w:next w:val="Policepardéfau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ntaxe">
    <w:name w:val="syntaxe"/>
    <w:basedOn w:val="Policepardéfaut1"/>
    <w:next w:val="syntaxe"/>
    <w:autoRedefine w:val="0"/>
    <w:hidden w:val="0"/>
    <w:qFormat w:val="0"/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commande">
    <w:name w:val="commande"/>
    <w:basedOn w:val="Policepardéfaut1"/>
    <w:next w:val="commande"/>
    <w:autoRedefine w:val="0"/>
    <w:hidden w:val="0"/>
    <w:qFormat w:val="0"/>
    <w:rPr>
      <w:rFonts w:ascii="Arial Narrow" w:cs="Courier New" w:hAnsi="Arial Narrow"/>
      <w:b w:val="1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syntaxeCar">
    <w:name w:val="syntaxe Car"/>
    <w:basedOn w:val="Policepardéfaut1"/>
    <w:next w:val="syntaxeCar"/>
    <w:autoRedefine w:val="0"/>
    <w:hidden w:val="0"/>
    <w:qFormat w:val="0"/>
    <w:rPr>
      <w:rFonts w:ascii="Courier New" w:cs="Courier New" w:hAnsi="Courier New"/>
      <w:color w:val="003399"/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fr-FR"/>
    </w:rPr>
  </w:style>
  <w:style w:type="character" w:styleId="Marquedecommentaire1">
    <w:name w:val="Marque de commentaire1"/>
    <w:basedOn w:val="Policepardéfaut1"/>
    <w:next w:val="Marquedecommentaire1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syntax1">
    <w:name w:val="syntax1"/>
    <w:basedOn w:val="Policepardéfaut1"/>
    <w:next w:val="syntax1"/>
    <w:autoRedefine w:val="0"/>
    <w:hidden w:val="0"/>
    <w:qFormat w:val="0"/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syntax_alphasyntax_alpha_reservedword">
    <w:name w:val="syntax_alpha syntax_alpha_reservedword"/>
    <w:basedOn w:val="Policepardéfaut1"/>
    <w:next w:val="syntax_alphasyntax_alpha_reservedwor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ntax_quotesyntax_quote_backtick">
    <w:name w:val="syntax_quote syntax_quote_backtick"/>
    <w:basedOn w:val="Policepardéfaut1"/>
    <w:next w:val="syntax_quotesyntax_quote_backtick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ntax_punctsyntax_punct_bracket_open_round">
    <w:name w:val="syntax_punct syntax_punct_bracket_open_round"/>
    <w:basedOn w:val="Policepardéfaut1"/>
    <w:next w:val="syntax_punctsyntax_punct_bracket_open_roun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ntax_alphasyntax_alpha_columntype">
    <w:name w:val="syntax_alpha syntax_alpha_columntype"/>
    <w:basedOn w:val="Policepardéfaut1"/>
    <w:next w:val="syntax_alphasyntax_alpha_columntyp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ntax_punctsyntax_punct_listsep">
    <w:name w:val="syntax_punct syntax_punct_listsep"/>
    <w:basedOn w:val="Policepardéfaut1"/>
    <w:next w:val="syntax_punctsyntax_punct_listsep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ntax_digitsyntax_digit_integer">
    <w:name w:val="syntax_digit syntax_digit_integer"/>
    <w:basedOn w:val="Policepardéfaut1"/>
    <w:next w:val="syntax_digitsyntax_digit_integ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ntax_punctsyntax_punct_bracket_close_round">
    <w:name w:val="syntax_punct syntax_punct_bracket_close_round"/>
    <w:basedOn w:val="Policepardéfaut1"/>
    <w:next w:val="syntax_punctsyntax_punct_bracket_close_roun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ntax_punct1">
    <w:name w:val="syntax_punct1"/>
    <w:basedOn w:val="Policepardéfaut1"/>
    <w:next w:val="syntax_punct1"/>
    <w:autoRedefine w:val="0"/>
    <w:hidden w:val="0"/>
    <w:qFormat w:val="0"/>
    <w:rPr>
      <w:color w:val="ff00ff"/>
      <w:w w:val="100"/>
      <w:position w:val="-1"/>
      <w:effect w:val="none"/>
      <w:vertAlign w:val="baseline"/>
      <w:cs w:val="0"/>
      <w:em w:val="none"/>
      <w:lang/>
    </w:rPr>
  </w:style>
  <w:style w:type="character" w:styleId="syntax_alphasyntax_alpha_columnattrib">
    <w:name w:val="syntax_alpha syntax_alpha_columnattrib"/>
    <w:basedOn w:val="Policepardéfaut1"/>
    <w:next w:val="syntax_alphasyntax_alpha_columnattrib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ntax_alphasyntax_alpha_charset">
    <w:name w:val="syntax_alpha syntax_alpha_charset"/>
    <w:basedOn w:val="Policepardéfaut1"/>
    <w:next w:val="syntax_alphasyntax_alpha_charse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ntax_quotesyntax_quote_single">
    <w:name w:val="syntax_quote syntax_quote_single"/>
    <w:basedOn w:val="Policepardéfaut1"/>
    <w:next w:val="syntax_quotesyntax_quote_singl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ntax_punctsyntax_punct_queryend">
    <w:name w:val="syntax_punct syntax_punct_queryend"/>
    <w:basedOn w:val="Policepardéfaut1"/>
    <w:next w:val="syntax_punctsyntax_punct_queryen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rpsdetexte">
    <w:name w:val="Corps de texte"/>
    <w:basedOn w:val="Normal"/>
    <w:next w:val="Corpsdetexte"/>
    <w:autoRedefine w:val="0"/>
    <w:hidden w:val="0"/>
    <w:qFormat w:val="0"/>
    <w:pPr>
      <w:suppressAutoHyphens w:val="0"/>
      <w:spacing w:after="120" w:before="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Titre1">
    <w:name w:val="Titre1"/>
    <w:basedOn w:val="Normal"/>
    <w:next w:val="Corpsdetexte"/>
    <w:autoRedefine w:val="0"/>
    <w:hidden w:val="0"/>
    <w:qFormat w:val="0"/>
    <w:pPr>
      <w:keepNext w:val="1"/>
      <w:suppressAutoHyphens w:val="0"/>
      <w:spacing w:after="120" w:before="240" w:line="240" w:lineRule="atLeast"/>
      <w:ind w:leftChars="-1" w:rightChars="0" w:firstLineChars="-1"/>
      <w:textDirection w:val="btLr"/>
      <w:textAlignment w:val="top"/>
      <w:outlineLvl w:val="0"/>
    </w:pPr>
    <w:rPr>
      <w:rFonts w:ascii="Arial" w:cs="DejaVu Sans" w:eastAsia="DejaVu Sans" w:hAnsi="Arial"/>
      <w:color w:val="003399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fr-FR"/>
    </w:rPr>
  </w:style>
  <w:style w:type="paragraph" w:styleId="Liste">
    <w:name w:val="Liste"/>
    <w:basedOn w:val="Corpsdetexte"/>
    <w:next w:val="Liste"/>
    <w:autoRedefine w:val="0"/>
    <w:hidden w:val="0"/>
    <w:qFormat w:val="0"/>
    <w:pPr>
      <w:suppressAutoHyphens w:val="0"/>
      <w:spacing w:after="120" w:before="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En-tête">
    <w:name w:val="En-tête"/>
    <w:basedOn w:val="Normal"/>
    <w:next w:val="En-têt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Contenudetableau">
    <w:name w:val="Contenu de tableau"/>
    <w:basedOn w:val="Normal"/>
    <w:next w:val="Contenudetableau"/>
    <w:autoRedefine w:val="0"/>
    <w:hidden w:val="0"/>
    <w:qFormat w:val="0"/>
    <w:pPr>
      <w:suppressLineNumbers w:val="1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Titredetableau">
    <w:name w:val="Titre de tableau"/>
    <w:basedOn w:val="Contenudetableau"/>
    <w:next w:val="Titredetableau"/>
    <w:autoRedefine w:val="0"/>
    <w:hidden w:val="0"/>
    <w:qFormat w:val="0"/>
    <w:pPr>
      <w:suppressLineNumbers w:val="1"/>
      <w:suppressAutoHyphens w:val="0"/>
      <w:spacing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Légende1">
    <w:name w:val="Légende1"/>
    <w:basedOn w:val="Normal"/>
    <w:next w:val="Normal"/>
    <w:autoRedefine w:val="0"/>
    <w:hidden w:val="0"/>
    <w:qFormat w:val="0"/>
    <w:pPr>
      <w:suppressAutoHyphens w:val="0"/>
      <w:spacing w:after="120" w:before="12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color w:val="003399"/>
      <w:w w:val="100"/>
      <w:position w:val="-1"/>
      <w:szCs w:val="20"/>
      <w:effect w:val="none"/>
      <w:vertAlign w:val="baseline"/>
      <w:cs w:val="0"/>
      <w:em w:val="none"/>
      <w:lang w:bidi="ar-SA" w:eastAsia="ar-SA" w:val="fr-FR"/>
    </w:rPr>
  </w:style>
  <w:style w:type="paragraph" w:styleId="Notedebasdepage">
    <w:name w:val="Note de bas de page"/>
    <w:basedOn w:val="Normal"/>
    <w:next w:val="Notedebasdepage"/>
    <w:autoRedefine w:val="0"/>
    <w:hidden w:val="0"/>
    <w:qFormat w:val="0"/>
    <w:pPr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cs="Times New Roman" w:hAnsi="Arial"/>
      <w:color w:val="003366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Répertoire">
    <w:name w:val="Répertoire"/>
    <w:basedOn w:val="Normal"/>
    <w:next w:val="Répertoire"/>
    <w:autoRedefine w:val="0"/>
    <w:hidden w:val="0"/>
    <w:qFormat w:val="0"/>
    <w:pPr>
      <w:suppressLineNumbers w:val="1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Contenudeliste">
    <w:name w:val="Contenu de liste"/>
    <w:basedOn w:val="Normal"/>
    <w:next w:val="Contenudeliste"/>
    <w:autoRedefine w:val="0"/>
    <w:hidden w:val="0"/>
    <w:qFormat w:val="0"/>
    <w:pPr>
      <w:suppressAutoHyphens w:val="0"/>
      <w:spacing w:line="240" w:lineRule="atLeast"/>
      <w:ind w:left="567" w:right="0" w:leftChars="-1" w:rightChars="0" w:firstLine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En-têtedeliste">
    <w:name w:val="En-tête de liste"/>
    <w:basedOn w:val="Normal"/>
    <w:next w:val="Contenudeliste"/>
    <w:autoRedefine w:val="0"/>
    <w:hidden w:val="0"/>
    <w:qFormat w:val="0"/>
    <w:pPr>
      <w:suppressAutoHyphens w:val="0"/>
      <w:spacing w:line="24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programlisting">
    <w:name w:val="programlisting"/>
    <w:basedOn w:val="Normal"/>
    <w:next w:val="programlisting"/>
    <w:autoRedefine w:val="0"/>
    <w:hidden w:val="0"/>
    <w:qFormat w:val="0"/>
    <w:pPr>
      <w:suppressAutoHyphens w:val="0"/>
      <w:spacing w:line="360" w:lineRule="auto"/>
      <w:ind w:left="454" w:right="0" w:leftChars="-1" w:rightChars="0" w:firstLine="0" w:firstLineChars="-1"/>
      <w:textDirection w:val="btLr"/>
      <w:textAlignment w:val="top"/>
      <w:outlineLvl w:val="0"/>
    </w:pPr>
    <w:rPr>
      <w:rFonts w:ascii="Courier New" w:cs="Times New Roman" w:hAnsi="Courier New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Important">
    <w:name w:val="Important"/>
    <w:basedOn w:val="Normal"/>
    <w:next w:val="Important"/>
    <w:autoRedefine w:val="0"/>
    <w:hidden w:val="0"/>
    <w:qFormat w:val="0"/>
    <w:pPr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4"/>
      <w:u w:val="single"/>
      <w:effect w:val="none"/>
      <w:vertAlign w:val="baseline"/>
      <w:cs w:val="0"/>
      <w:em w:val="none"/>
      <w:lang w:bidi="ar-SA" w:eastAsia="ar-SA" w:val="fr-FR"/>
    </w:rPr>
  </w:style>
  <w:style w:type="paragraph" w:styleId="Listeàpuces21">
    <w:name w:val="Liste à puces 21"/>
    <w:basedOn w:val="Normal"/>
    <w:next w:val="Listeàpuces21"/>
    <w:autoRedefine w:val="0"/>
    <w:hidden w:val="0"/>
    <w:qFormat w:val="0"/>
    <w:pPr>
      <w:suppressAutoHyphens w:val="0"/>
      <w:spacing w:line="24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Listeàpuces1">
    <w:name w:val="Liste à puces1"/>
    <w:basedOn w:val="Normal"/>
    <w:next w:val="Listeàpuces1"/>
    <w:autoRedefine w:val="0"/>
    <w:hidden w:val="0"/>
    <w:qFormat w:val="0"/>
    <w:pPr>
      <w:suppressAutoHyphens w:val="0"/>
      <w:spacing w:line="360" w:lineRule="auto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Listeànuméros1">
    <w:name w:val="Liste à numéros1"/>
    <w:basedOn w:val="Listeàpuces1"/>
    <w:next w:val="Listeànuméros1"/>
    <w:autoRedefine w:val="0"/>
    <w:hidden w:val="0"/>
    <w:qFormat w:val="0"/>
    <w:pPr>
      <w:suppressAutoHyphens w:val="0"/>
      <w:spacing w:line="360" w:lineRule="auto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0"/>
      <w:spacing w:line="36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0080"/>
      <w:w w:val="100"/>
      <w:position w:val="-1"/>
      <w:sz w:val="20"/>
      <w:szCs w:val="24"/>
      <w:effect w:val="none"/>
      <w:vertAlign w:val="baseline"/>
      <w:cs w:val="0"/>
      <w:em w:val="none"/>
      <w:lang w:bidi="ar-SA" w:eastAsia="ar-SA" w:val="fr-FR"/>
    </w:rPr>
  </w:style>
  <w:style w:type="paragraph" w:styleId="tableau-entete">
    <w:name w:val="tableau-entete"/>
    <w:basedOn w:val="Normal"/>
    <w:next w:val="tableau-entete"/>
    <w:autoRedefine w:val="0"/>
    <w:hidden w:val="0"/>
    <w:qFormat w:val="0"/>
    <w:pPr>
      <w:shd w:color="auto" w:fill="6699cc" w:val="clear"/>
      <w:suppressAutoHyphens w:val="0"/>
      <w:spacing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fr-FR"/>
    </w:rPr>
  </w:style>
  <w:style w:type="paragraph" w:styleId="tableau-ligne1">
    <w:name w:val="tableau-ligne1"/>
    <w:basedOn w:val="Normal"/>
    <w:next w:val="tableau-ligne1"/>
    <w:autoRedefine w:val="0"/>
    <w:hidden w:val="0"/>
    <w:qFormat w:val="0"/>
    <w:pPr>
      <w:shd w:color="auto" w:fill="ffffff" w:val="clear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fr-FR"/>
    </w:rPr>
  </w:style>
  <w:style w:type="paragraph" w:styleId="Tableau-titre-ligne">
    <w:name w:val="Tableau-titre-ligne"/>
    <w:basedOn w:val="Normal"/>
    <w:next w:val="Tableau-titre-ligne"/>
    <w:autoRedefine w:val="0"/>
    <w:hidden w:val="0"/>
    <w:qFormat w:val="0"/>
    <w:pPr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cs="Times New Roman" w:hAnsi="Arial"/>
      <w:b w:val="1"/>
      <w:bCs w:val="1"/>
      <w:color w:val="990033"/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fr-FR"/>
    </w:rPr>
  </w:style>
  <w:style w:type="paragraph" w:styleId="Liste-puces1">
    <w:name w:val="Liste-puces1"/>
    <w:basedOn w:val="Normal"/>
    <w:next w:val="Liste-puces1"/>
    <w:autoRedefine w:val="0"/>
    <w:hidden w:val="0"/>
    <w:qFormat w:val="0"/>
    <w:pPr>
      <w:suppressAutoHyphens w:val="0"/>
      <w:spacing w:line="240" w:lineRule="atLeast"/>
      <w:ind w:left="-3" w:right="0" w:leftChars="-1" w:rightChars="0" w:firstLine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18"/>
      <w:effect w:val="none"/>
      <w:vertAlign w:val="baseline"/>
      <w:cs w:val="0"/>
      <w:em w:val="none"/>
      <w:lang w:bidi="ar-SA" w:eastAsia="ar-SA" w:val="fr-FR"/>
    </w:rPr>
  </w:style>
  <w:style w:type="paragraph" w:styleId="Textedebulles">
    <w:name w:val="Texte de bulles"/>
    <w:basedOn w:val="Normal"/>
    <w:next w:val="Textedebulles"/>
    <w:autoRedefine w:val="0"/>
    <w:hidden w:val="0"/>
    <w:qFormat w:val="0"/>
    <w:pPr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color w:val="003399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fr-FR"/>
    </w:rPr>
  </w:style>
  <w:style w:type="paragraph" w:styleId="Commentaire1">
    <w:name w:val="Commentaire1"/>
    <w:basedOn w:val="Normal"/>
    <w:next w:val="Commentaire1"/>
    <w:autoRedefine w:val="0"/>
    <w:hidden w:val="0"/>
    <w:qFormat w:val="0"/>
    <w:pPr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3399"/>
      <w:w w:val="100"/>
      <w:position w:val="-1"/>
      <w:szCs w:val="20"/>
      <w:effect w:val="none"/>
      <w:vertAlign w:val="baseline"/>
      <w:cs w:val="0"/>
      <w:em w:val="none"/>
      <w:lang w:bidi="ar-SA" w:eastAsia="ar-SA" w:val="fr-FR"/>
    </w:rPr>
  </w:style>
  <w:style w:type="paragraph" w:styleId="Objetducommentaire">
    <w:name w:val="Objet du commentaire"/>
    <w:basedOn w:val="Commentaire1"/>
    <w:next w:val="Commentaire1"/>
    <w:autoRedefine w:val="0"/>
    <w:hidden w:val="0"/>
    <w:qFormat w:val="0"/>
    <w:pPr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003399"/>
      <w:w w:val="100"/>
      <w:position w:val="-1"/>
      <w:szCs w:val="20"/>
      <w:effect w:val="none"/>
      <w:vertAlign w:val="baseline"/>
      <w:cs w:val="0"/>
      <w:em w:val="none"/>
      <w:lang w:bidi="ar-SA" w:eastAsia="ar-SA" w:val="fr-FR"/>
    </w:rPr>
  </w:style>
  <w:style w:type="paragraph" w:styleId="Code">
    <w:name w:val="Code"/>
    <w:basedOn w:val="Normal"/>
    <w:next w:val="Code"/>
    <w:autoRedefine w:val="0"/>
    <w:hidden w:val="0"/>
    <w:qFormat w:val="0"/>
    <w:pPr>
      <w:pBdr>
        <w:top w:color="000000" w:space="1" w:sz="1" w:val="single"/>
        <w:left w:color="000000" w:space="1" w:sz="1" w:val="single"/>
        <w:bottom w:color="000000" w:space="1" w:sz="1" w:val="single"/>
        <w:right w:color="000000" w:space="1" w:sz="1" w:val="single"/>
      </w:pBdr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color w:val="dc23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fr-F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www.manuelphp.com/php/function.mysql-fetch-array.php" TargetMode="External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hyperlink" Target="http://www.manuelphp.com/php/function.mysql-num-rows.php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http://www.reseaucerta.org/cotecours/pub.php?num=39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uxcoktkH+A4P937qakcrUfDknQ==">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2007-03-07T17:09:00Z</dcterms:created>
  <dc:creator>Olivier Capuozzo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EmailSubject">
    <vt:lpstr>modèle</vt:lpstr>
  </property>
  <property fmtid="{D5CDD505-2E9C-101B-9397-08002B2CF9AE}" pid="4" name="_AuthorEmail">
    <vt:lpstr>ericdeschaintre@wanadoo.fr</vt:lpstr>
  </property>
  <property fmtid="{D5CDD505-2E9C-101B-9397-08002B2CF9AE}" pid="5" name="_AuthorEmailDisplayName">
    <vt:lpstr>Eric Deschaintre</vt:lpstr>
  </property>
  <property fmtid="{D5CDD505-2E9C-101B-9397-08002B2CF9AE}" pid="6" name="_AdHocReviewCycleID">
    <vt:i4>1991155780</vt:i4>
  </property>
  <property fmtid="{D5CDD505-2E9C-101B-9397-08002B2CF9AE}" pid="7" name="_ReviewingToolsShownOnce">
    <vt:lpstr/>
  </property>
</Properties>
</file>