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300" w:before="300" w:lineRule="auto"/>
        <w:ind w:left="150" w:right="150" w:firstLine="0"/>
        <w:rPr>
          <w:rFonts w:ascii="Arial" w:cs="Arial" w:eastAsia="Arial" w:hAnsi="Arial"/>
          <w:b w:val="1"/>
          <w:color w:val="025575"/>
          <w:sz w:val="28"/>
          <w:szCs w:val="28"/>
        </w:rPr>
      </w:pPr>
      <w:r w:rsidDel="00000000" w:rsidR="00000000" w:rsidRPr="00000000">
        <w:rPr>
          <w:rFonts w:ascii="Arial" w:cs="Arial" w:eastAsia="Arial" w:hAnsi="Arial"/>
          <w:b w:val="1"/>
          <w:color w:val="025575"/>
          <w:sz w:val="28"/>
          <w:szCs w:val="28"/>
          <w:rtl w:val="0"/>
        </w:rPr>
        <w:t xml:space="preserve">Une session c'est quoi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Une session est un mécanisme technique permettant de sauvegarder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temporairement sur le serveur</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des informations relatives à un internaute. Ce système a notamment été inventé pour palier au fait que le protocole HTTP agit en mode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non connecté</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A chaque ouverture de nouvelle session, l'internaute se voit attribué un identifiant de session. Cet identifiant peut être transmis soit en GET (PHPSESSID ajouté à la fin de l'url), POST ou Cookie (cookie sur poste client) selon la configuration du serveur. Les informations seront quant à elles transférées de page en page par le serveur et non par le client. Ainsi, la sécurité et l'intégrité des données s'en voient améliorées ainsi que leur disponibilité tout au long de la session. Une session peut contenir tout type de données : nombre, chaîne de caractères et même un tableau.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Contrairement à une base de données ou un système de fichiers, la session conserve les informations pendant quelques minutes. Cette durée dépend de la configuration du serveur mais est généralement fixée à 24 minutes par défaut. Le serveur crée des fichiers stockés dans un répertoire particulier.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Les sessions sont particulièrement utilisées pour ce type d'applications :</w:t>
      </w:r>
    </w:p>
    <w:p w:rsidR="00000000" w:rsidDel="00000000" w:rsidP="00000000" w:rsidRDefault="00000000" w:rsidRPr="00000000" w14:paraId="00000005">
      <w:pPr>
        <w:numPr>
          <w:ilvl w:val="0"/>
          <w:numId w:val="1"/>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Les espaces membres et accès sécurisés avec authentification.</w:t>
      </w:r>
    </w:p>
    <w:p w:rsidR="00000000" w:rsidDel="00000000" w:rsidP="00000000" w:rsidRDefault="00000000" w:rsidRPr="00000000" w14:paraId="00000006">
      <w:pPr>
        <w:numPr>
          <w:ilvl w:val="0"/>
          <w:numId w:val="1"/>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Gestion d'un caddie sur un site de vente en ligne.</w:t>
      </w:r>
    </w:p>
    <w:p w:rsidR="00000000" w:rsidDel="00000000" w:rsidP="00000000" w:rsidRDefault="00000000" w:rsidRPr="00000000" w14:paraId="00000007">
      <w:pPr>
        <w:numPr>
          <w:ilvl w:val="0"/>
          <w:numId w:val="1"/>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Formulaires éclatés sur plusieurs pages.</w:t>
      </w:r>
    </w:p>
    <w:p w:rsidR="00000000" w:rsidDel="00000000" w:rsidP="00000000" w:rsidRDefault="00000000" w:rsidRPr="00000000" w14:paraId="00000008">
      <w:pPr>
        <w:numPr>
          <w:ilvl w:val="0"/>
          <w:numId w:val="1"/>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Stockage d'informations relatives à la navigation de l'utilisateur (thème préféré, langues...).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La théorie, c'est bien beau mais en pratique comment ça se passe ? La partie suivante explique l'initialisation et la restauration d'une session ouverte.</w:t>
      </w:r>
    </w:p>
    <w:p w:rsidR="00000000" w:rsidDel="00000000" w:rsidP="00000000" w:rsidRDefault="00000000" w:rsidRPr="00000000" w14:paraId="0000000A">
      <w:pPr>
        <w:pStyle w:val="Heading3"/>
        <w:shd w:fill="ffffff" w:val="clear"/>
        <w:spacing w:after="300" w:before="300" w:lineRule="auto"/>
        <w:ind w:left="150" w:right="150" w:firstLine="0"/>
        <w:rPr>
          <w:rFonts w:ascii="Arial" w:cs="Arial" w:eastAsia="Arial" w:hAnsi="Arial"/>
          <w:b w:val="1"/>
          <w:color w:val="025575"/>
          <w:sz w:val="27"/>
          <w:szCs w:val="27"/>
        </w:rPr>
      </w:pPr>
      <w:r w:rsidDel="00000000" w:rsidR="00000000" w:rsidRPr="00000000">
        <w:rPr>
          <w:rFonts w:ascii="Arial" w:cs="Arial" w:eastAsia="Arial" w:hAnsi="Arial"/>
          <w:b w:val="1"/>
          <w:color w:val="025575"/>
          <w:rtl w:val="0"/>
        </w:rPr>
        <w:t xml:space="preserve">Initialisation (et restauration) d'une session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PHP introduit nativement une unique fonction permettant de démarrer ou de continuer une session. Il s'agit de </w:t>
      </w:r>
      <w:hyperlink r:id="rId7">
        <w:r w:rsidDel="00000000" w:rsidR="00000000" w:rsidRPr="00000000">
          <w:rPr>
            <w:rFonts w:ascii="Arial" w:cs="Arial" w:eastAsia="Arial" w:hAnsi="Arial"/>
            <w:b w:val="0"/>
            <w:i w:val="0"/>
            <w:smallCaps w:val="0"/>
            <w:strike w:val="0"/>
            <w:color w:val="18849f"/>
            <w:sz w:val="20"/>
            <w:szCs w:val="20"/>
            <w:u w:val="single"/>
            <w:shd w:fill="auto" w:val="clear"/>
            <w:vertAlign w:val="baseline"/>
            <w:rtl w:val="0"/>
          </w:rPr>
          <w:t xml:space="preserve">session_start()</w:t>
        </w:r>
      </w:hyperlink>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Cette fonction ne prend pas de paramètre et renvoit toujours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Elle vérifie l'état de la session courante. Si elle est inexistante, alors le serveur la crée sinon il la poursuit.</w:t>
      </w:r>
    </w:p>
    <w:p w:rsidR="00000000" w:rsidDel="00000000" w:rsidP="00000000" w:rsidRDefault="00000000" w:rsidRPr="00000000" w14:paraId="0000000C">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Verdana" w:cs="Verdana" w:eastAsia="Verdana" w:hAnsi="Verdana"/>
          <w:b w:val="1"/>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Initialisation et restauration d'une session</w:t>
      </w:r>
    </w:p>
    <w:p w:rsidR="00000000" w:rsidDel="00000000" w:rsidP="00000000" w:rsidRDefault="00000000" w:rsidRPr="00000000" w14:paraId="0000000D">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&lt;?php</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8">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session_start</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Dans le cas d'une utilisation des sessions avec les cookies, la fonction session_start() doit obligatoirement être appellée avant tout envoi au navigateur sous peine de voir afficher les fameuses erreurs :</w:t>
        <w:br w:type="textWrapping"/>
        <w:br w:type="textWrapping"/>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"Cannot modify header information - headers already sent by ..."</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ou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"Cannot send session cookie - headers already sent by ..."</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Cela est du au fait que PHP ne peut plus envoyer de cookie à l'utilisateur car il y'a déjà eu une sortie au navigateur (echo(), print(), espace blanc, tag html...).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sdt>
        <w:sdtPr>
          <w:tag w:val="goog_rdk_1"/>
        </w:sdtPr>
        <w:sdtContent>
          <w:ins w:author="Unknown" w:id="0" w:date="2021-03-26T10:28:28Z">
            <w:r w:rsidDel="00000000" w:rsidR="00000000" w:rsidRPr="00000000">
              <w:rPr>
                <w:rFonts w:ascii="Arial" w:cs="Arial" w:eastAsia="Arial" w:hAnsi="Arial"/>
                <w:b w:val="1"/>
                <w:i w:val="1"/>
                <w:smallCaps w:val="0"/>
                <w:strike w:val="0"/>
                <w:color w:val="666666"/>
                <w:sz w:val="24"/>
                <w:szCs w:val="24"/>
                <w:u w:val="none"/>
                <w:shd w:fill="auto" w:val="clear"/>
                <w:vertAlign w:val="baseline"/>
                <w:rtl w:val="0"/>
              </w:rPr>
              <w:t xml:space="preserve">Note</w:t>
            </w:r>
          </w:ins>
        </w:sdtContent>
      </w:sdt>
      <w:r w:rsidDel="00000000" w:rsidR="00000000" w:rsidRPr="00000000">
        <w:rPr>
          <w:rFonts w:ascii="Arial" w:cs="Arial" w:eastAsia="Arial" w:hAnsi="Arial"/>
          <w:b w:val="1"/>
          <w:i w:val="1"/>
          <w:smallCaps w:val="0"/>
          <w:strike w:val="0"/>
          <w:color w:val="666666"/>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 il faut appeller session_start() sur chaque page utilisant le système de session.</w:t>
      </w:r>
      <w:r w:rsidDel="00000000" w:rsidR="00000000" w:rsidRPr="00000000">
        <w:rPr>
          <w:rtl w:val="0"/>
        </w:rPr>
      </w:r>
    </w:p>
    <w:p w:rsidR="00000000" w:rsidDel="00000000" w:rsidP="00000000" w:rsidRDefault="00000000" w:rsidRPr="00000000" w14:paraId="00000012">
      <w:pPr>
        <w:pStyle w:val="Heading3"/>
        <w:shd w:fill="ffffff" w:val="clear"/>
        <w:spacing w:after="300" w:before="300" w:lineRule="auto"/>
        <w:ind w:left="150" w:right="150" w:firstLine="0"/>
        <w:rPr>
          <w:rFonts w:ascii="Arial" w:cs="Arial" w:eastAsia="Arial" w:hAnsi="Arial"/>
          <w:b w:val="1"/>
          <w:color w:val="025575"/>
          <w:sz w:val="27"/>
          <w:szCs w:val="27"/>
        </w:rPr>
      </w:pPr>
      <w:r w:rsidDel="00000000" w:rsidR="00000000" w:rsidRPr="00000000">
        <w:rPr>
          <w:rFonts w:ascii="Arial" w:cs="Arial" w:eastAsia="Arial" w:hAnsi="Arial"/>
          <w:b w:val="1"/>
          <w:color w:val="025575"/>
          <w:rtl w:val="0"/>
        </w:rPr>
        <w:t xml:space="preserve">Lecture et écriture d'une session</w:t>
      </w:r>
      <w:r w:rsidDel="00000000" w:rsidR="00000000" w:rsidRPr="00000000">
        <w:rPr>
          <w:rtl w:val="0"/>
        </w:rPr>
      </w:r>
    </w:p>
    <w:p w:rsidR="00000000" w:rsidDel="00000000" w:rsidP="00000000" w:rsidRDefault="00000000" w:rsidRPr="00000000" w14:paraId="00000013">
      <w:pPr>
        <w:pStyle w:val="Heading4"/>
        <w:shd w:fill="ffffff" w:val="clear"/>
        <w:spacing w:after="300" w:before="300" w:lineRule="auto"/>
        <w:ind w:left="300" w:right="300" w:firstLine="0"/>
        <w:rPr>
          <w:rFonts w:ascii="Arial" w:cs="Arial" w:eastAsia="Arial" w:hAnsi="Arial"/>
          <w:i w:val="1"/>
          <w:color w:val="ff7123"/>
          <w:sz w:val="25"/>
          <w:szCs w:val="25"/>
        </w:rPr>
      </w:pPr>
      <w:r w:rsidDel="00000000" w:rsidR="00000000" w:rsidRPr="00000000">
        <w:rPr>
          <w:rFonts w:ascii="Arial" w:cs="Arial" w:eastAsia="Arial" w:hAnsi="Arial"/>
          <w:i w:val="1"/>
          <w:color w:val="ff7123"/>
          <w:sz w:val="25"/>
          <w:szCs w:val="25"/>
          <w:rtl w:val="0"/>
        </w:rPr>
        <w:t xml:space="preserve">Le tableau $_SESSION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Lorsqu'une session est créée, elle est par défaut vide. Elle n'a donc aucun intérêt. Il faut donc lui attribuer des valeurs à sauvegarder temporairement. Pour cela, le langage PHP met en place le tableau superglobal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$_SESSION</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Le terme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superglobal</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signifie que le tableau a une visibilité maximale dans les scripts. C'est à dire que l'on peut y faire référence de manière globale comme locale dans une fonction utilisateur sans avoir à le passer en paramètre. Le tableau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$_SESSION</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peut être indexé numériquement mais aussi associativement. En règle générale, on préfère la seconde afin de pouvoir donner des noms de variables de session clairs et porteurs de sens.</w:t>
      </w:r>
    </w:p>
    <w:p w:rsidR="00000000" w:rsidDel="00000000" w:rsidP="00000000" w:rsidRDefault="00000000" w:rsidRPr="00000000" w14:paraId="00000015">
      <w:pPr>
        <w:pStyle w:val="Heading4"/>
        <w:shd w:fill="ffffff" w:val="clear"/>
        <w:spacing w:after="300" w:before="300" w:lineRule="auto"/>
        <w:ind w:left="300" w:right="300" w:firstLine="0"/>
        <w:rPr>
          <w:rFonts w:ascii="Arial" w:cs="Arial" w:eastAsia="Arial" w:hAnsi="Arial"/>
          <w:i w:val="1"/>
          <w:color w:val="ff7123"/>
          <w:sz w:val="25"/>
          <w:szCs w:val="25"/>
        </w:rPr>
      </w:pPr>
      <w:r w:rsidDel="00000000" w:rsidR="00000000" w:rsidRPr="00000000">
        <w:rPr>
          <w:rFonts w:ascii="Arial" w:cs="Arial" w:eastAsia="Arial" w:hAnsi="Arial"/>
          <w:i w:val="1"/>
          <w:color w:val="ff7123"/>
          <w:sz w:val="25"/>
          <w:szCs w:val="25"/>
          <w:rtl w:val="0"/>
        </w:rPr>
        <w:t xml:space="preserve">L'écriture de session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Pour enregistrer une nouvelle variable de session, c'est tout simple. Il suffit juste d'ajouter un couple clé / valeur au tableau $_SESSION comme l'illustre l'exemple suivant.</w:t>
      </w:r>
    </w:p>
    <w:p w:rsidR="00000000" w:rsidDel="00000000" w:rsidP="00000000" w:rsidRDefault="00000000" w:rsidRPr="00000000" w14:paraId="00000017">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Verdana" w:cs="Verdana" w:eastAsia="Verdana" w:hAnsi="Verdana"/>
          <w:b w:val="1"/>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Déclaration et initialisation d'une variable une session</w:t>
      </w:r>
    </w:p>
    <w:p w:rsidR="00000000" w:rsidDel="00000000" w:rsidP="00000000" w:rsidRDefault="00000000" w:rsidRPr="00000000" w14:paraId="00000018">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19">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Démarrage ou restauration de la session</w:t>
      </w:r>
      <w:r w:rsidDel="00000000" w:rsidR="00000000" w:rsidRPr="00000000">
        <w:rPr>
          <w:rtl w:val="0"/>
        </w:rPr>
      </w:r>
    </w:p>
    <w:p w:rsidR="00000000" w:rsidDel="00000000" w:rsidP="00000000" w:rsidRDefault="00000000" w:rsidRPr="00000000" w14:paraId="0000001A">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9">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session_start</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Ecriture d'une nouvelle valeur dans le tableau de session</w:t>
      </w:r>
      <w:r w:rsidDel="00000000" w:rsidR="00000000" w:rsidRPr="00000000">
        <w:rPr>
          <w:rtl w:val="0"/>
        </w:rPr>
      </w:r>
    </w:p>
    <w:p w:rsidR="00000000" w:rsidDel="00000000" w:rsidP="00000000" w:rsidRDefault="00000000" w:rsidRPr="00000000" w14:paraId="0000001C">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9"/>
          <w:szCs w:val="19"/>
          <w:u w:val="none"/>
          <w:shd w:fill="auto" w:val="clear"/>
          <w:vertAlign w:val="baseline"/>
          <w:rtl w:val="0"/>
        </w:rPr>
        <w:t xml:space="preserve">$_SESSION</w:t>
      </w:r>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19"/>
          <w:szCs w:val="19"/>
          <w:u w:val="none"/>
          <w:shd w:fill="auto" w:val="clear"/>
          <w:vertAlign w:val="baseline"/>
          <w:rtl w:val="0"/>
        </w:rPr>
        <w:t xml:space="preserve">'login'</w:t>
      </w:r>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ff0000"/>
          <w:sz w:val="19"/>
          <w:szCs w:val="19"/>
          <w:u w:val="none"/>
          <w:shd w:fill="auto" w:val="clear"/>
          <w:vertAlign w:val="baseline"/>
          <w:rtl w:val="0"/>
        </w:rPr>
        <w:t xml:space="preserve">'Dupond'</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Le tableau $_SESSION, qui était vide jusqu'à présent, s'est agrandi dynamiquement et contient maintenant une valeur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Dupond</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à la clé associative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Une variable de session est alors créée.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1"/>
          <w:i w:val="1"/>
          <w:smallCaps w:val="0"/>
          <w:strike w:val="0"/>
          <w:color w:val="666666"/>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 à place de la chaîne de caractères « Dupond », nous aurions pu mettre un nombre, un booléen ou encore un tableau par exemple.</w:t>
      </w:r>
      <w:r w:rsidDel="00000000" w:rsidR="00000000" w:rsidRPr="00000000">
        <w:rPr>
          <w:rtl w:val="0"/>
        </w:rPr>
      </w:r>
    </w:p>
    <w:p w:rsidR="00000000" w:rsidDel="00000000" w:rsidP="00000000" w:rsidRDefault="00000000" w:rsidRPr="00000000" w14:paraId="00000020">
      <w:pPr>
        <w:pStyle w:val="Heading4"/>
        <w:shd w:fill="ffffff" w:val="clear"/>
        <w:spacing w:after="300" w:before="300" w:lineRule="auto"/>
        <w:ind w:left="300" w:right="300" w:firstLine="0"/>
        <w:rPr>
          <w:rFonts w:ascii="Arial" w:cs="Arial" w:eastAsia="Arial" w:hAnsi="Arial"/>
          <w:i w:val="1"/>
          <w:color w:val="ff7123"/>
          <w:sz w:val="25"/>
          <w:szCs w:val="25"/>
        </w:rPr>
      </w:pPr>
      <w:r w:rsidDel="00000000" w:rsidR="00000000" w:rsidRPr="00000000">
        <w:rPr>
          <w:rFonts w:ascii="Arial" w:cs="Arial" w:eastAsia="Arial" w:hAnsi="Arial"/>
          <w:i w:val="1"/>
          <w:color w:val="ff7123"/>
          <w:sz w:val="25"/>
          <w:szCs w:val="25"/>
          <w:rtl w:val="0"/>
        </w:rPr>
        <w:t xml:space="preserve">Lecture d'une variable de session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Après l'écriture, c'est au tour de la lecture. Il n'y a rien de plus simple. Pour lire la valeur d'une variable de session, il faut tout simplement appeler le tableau de session avec la clé concernée. L'exemple ci-dessous illustre tout ça.</w:t>
      </w:r>
    </w:p>
    <w:p w:rsidR="00000000" w:rsidDel="00000000" w:rsidP="00000000" w:rsidRDefault="00000000" w:rsidRPr="00000000" w14:paraId="00000022">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Verdana" w:cs="Verdana" w:eastAsia="Verdana" w:hAnsi="Verdana"/>
          <w:b w:val="1"/>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Lecture d'une variable de session</w:t>
      </w:r>
    </w:p>
    <w:p w:rsidR="00000000" w:rsidDel="00000000" w:rsidP="00000000" w:rsidRDefault="00000000" w:rsidRPr="00000000" w14:paraId="00000023">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24">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Démarrage ou restauration de la session</w:t>
      </w:r>
      <w:r w:rsidDel="00000000" w:rsidR="00000000" w:rsidRPr="00000000">
        <w:rPr>
          <w:rtl w:val="0"/>
        </w:rPr>
      </w:r>
    </w:p>
    <w:p w:rsidR="00000000" w:rsidDel="00000000" w:rsidP="00000000" w:rsidRDefault="00000000" w:rsidRPr="00000000" w14:paraId="00000025">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10">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session_start</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Lecture d'une valeur du tableau de session</w:t>
      </w:r>
      <w:r w:rsidDel="00000000" w:rsidR="00000000" w:rsidRPr="00000000">
        <w:rPr>
          <w:rtl w:val="0"/>
        </w:rPr>
      </w:r>
    </w:p>
    <w:p w:rsidR="00000000" w:rsidDel="00000000" w:rsidP="00000000" w:rsidRDefault="00000000" w:rsidRPr="00000000" w14:paraId="00000027">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11">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echo</w:t>
        </w:r>
      </w:hyperlink>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9"/>
          <w:szCs w:val="19"/>
          <w:u w:val="none"/>
          <w:shd w:fill="auto" w:val="clear"/>
          <w:vertAlign w:val="baseline"/>
          <w:rtl w:val="0"/>
        </w:rPr>
        <w:t xml:space="preserve">$_SESSION</w:t>
      </w:r>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19"/>
          <w:szCs w:val="19"/>
          <w:u w:val="none"/>
          <w:shd w:fill="auto" w:val="clear"/>
          <w:vertAlign w:val="baseline"/>
          <w:rtl w:val="0"/>
        </w:rPr>
        <w:t xml:space="preserve">'login'</w:t>
      </w:r>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Cette instruction aura pour effet d'afficher à l'écran la chaîne de caractères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Dupond</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2A">
      <w:pPr>
        <w:pStyle w:val="Heading3"/>
        <w:shd w:fill="ffffff" w:val="clear"/>
        <w:spacing w:after="300" w:before="300" w:lineRule="auto"/>
        <w:ind w:left="150" w:right="150" w:firstLine="0"/>
        <w:rPr>
          <w:rFonts w:ascii="Arial" w:cs="Arial" w:eastAsia="Arial" w:hAnsi="Arial"/>
          <w:b w:val="1"/>
          <w:color w:val="025575"/>
          <w:sz w:val="27"/>
          <w:szCs w:val="27"/>
        </w:rPr>
      </w:pPr>
      <w:r w:rsidDel="00000000" w:rsidR="00000000" w:rsidRPr="00000000">
        <w:rPr>
          <w:rFonts w:ascii="Arial" w:cs="Arial" w:eastAsia="Arial" w:hAnsi="Arial"/>
          <w:b w:val="1"/>
          <w:color w:val="025575"/>
          <w:rtl w:val="0"/>
        </w:rPr>
        <w:t xml:space="preserve">Destruction d'une session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Comme cela a été évoqué plus haut, le serveur détruit lui-même la session au bout d'un certain temps si la session n'a pas été renouvelée. En revanche, il est possible de forcer sa destruction au moyen de la fonction </w:t>
      </w:r>
      <w:hyperlink r:id="rId12">
        <w:r w:rsidDel="00000000" w:rsidR="00000000" w:rsidRPr="00000000">
          <w:rPr>
            <w:rFonts w:ascii="Arial" w:cs="Arial" w:eastAsia="Arial" w:hAnsi="Arial"/>
            <w:b w:val="0"/>
            <w:i w:val="0"/>
            <w:smallCaps w:val="0"/>
            <w:strike w:val="0"/>
            <w:color w:val="18849f"/>
            <w:sz w:val="20"/>
            <w:szCs w:val="20"/>
            <w:u w:val="single"/>
            <w:shd w:fill="auto" w:val="clear"/>
            <w:vertAlign w:val="baseline"/>
            <w:rtl w:val="0"/>
          </w:rPr>
          <w:t xml:space="preserve">session_destroy()</w:t>
        </w:r>
      </w:hyperlink>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Cela permet par exemple aux webmasters de proposer une page de déconnexion aux membres loggués à leur espace personnel. Cependant, l'utilisation de session_destroy() seule n'est pas très "propre". Le code suivant présente une manière plus correcte de mettre fin à une session.</w:t>
      </w:r>
    </w:p>
    <w:p w:rsidR="00000000" w:rsidDel="00000000" w:rsidP="00000000" w:rsidRDefault="00000000" w:rsidRPr="00000000" w14:paraId="0000002C">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Verdana" w:cs="Verdana" w:eastAsia="Verdana" w:hAnsi="Verdana"/>
          <w:b w:val="1"/>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Destruction propre et complète d'une session</w:t>
      </w:r>
    </w:p>
    <w:p w:rsidR="00000000" w:rsidDel="00000000" w:rsidP="00000000" w:rsidRDefault="00000000" w:rsidRPr="00000000" w14:paraId="0000002D">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2E">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Démarrage ou restauration de la session</w:t>
      </w:r>
      <w:r w:rsidDel="00000000" w:rsidR="00000000" w:rsidRPr="00000000">
        <w:rPr>
          <w:rtl w:val="0"/>
        </w:rPr>
      </w:r>
    </w:p>
    <w:p w:rsidR="00000000" w:rsidDel="00000000" w:rsidP="00000000" w:rsidRDefault="00000000" w:rsidRPr="00000000" w14:paraId="0000002F">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13">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session_start</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Réinitialisation du tableau de session</w:t>
      </w:r>
      <w:r w:rsidDel="00000000" w:rsidR="00000000" w:rsidRPr="00000000">
        <w:rPr>
          <w:rtl w:val="0"/>
        </w:rPr>
      </w:r>
    </w:p>
    <w:p w:rsidR="00000000" w:rsidDel="00000000" w:rsidP="00000000" w:rsidRDefault="00000000" w:rsidRPr="00000000" w14:paraId="00000031">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On le vide intégralement</w:t>
      </w:r>
      <w:r w:rsidDel="00000000" w:rsidR="00000000" w:rsidRPr="00000000">
        <w:rPr>
          <w:rtl w:val="0"/>
        </w:rPr>
      </w:r>
    </w:p>
    <w:p w:rsidR="00000000" w:rsidDel="00000000" w:rsidP="00000000" w:rsidRDefault="00000000" w:rsidRPr="00000000" w14:paraId="00000032">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9"/>
          <w:szCs w:val="19"/>
          <w:u w:val="none"/>
          <w:shd w:fill="auto" w:val="clear"/>
          <w:vertAlign w:val="baseline"/>
          <w:rtl w:val="0"/>
        </w:rPr>
        <w:t xml:space="preserve">$_SESSION</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 </w:t>
      </w:r>
      <w:hyperlink r:id="rId14">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array</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Destruction de la session</w:t>
      </w:r>
      <w:r w:rsidDel="00000000" w:rsidR="00000000" w:rsidRPr="00000000">
        <w:rPr>
          <w:rtl w:val="0"/>
        </w:rPr>
      </w:r>
    </w:p>
    <w:p w:rsidR="00000000" w:rsidDel="00000000" w:rsidP="00000000" w:rsidRDefault="00000000" w:rsidRPr="00000000" w14:paraId="00000034">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15">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session_destroy</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808080"/>
          <w:sz w:val="19"/>
          <w:szCs w:val="19"/>
          <w:u w:val="none"/>
          <w:shd w:fill="auto" w:val="clear"/>
          <w:vertAlign w:val="baseline"/>
          <w:rtl w:val="0"/>
        </w:rPr>
        <w:t xml:space="preserve">// Destruction du tableau de session</w:t>
      </w:r>
      <w:r w:rsidDel="00000000" w:rsidR="00000000" w:rsidRPr="00000000">
        <w:rPr>
          <w:rtl w:val="0"/>
        </w:rPr>
      </w:r>
    </w:p>
    <w:p w:rsidR="00000000" w:rsidDel="00000000" w:rsidP="00000000" w:rsidRDefault="00000000" w:rsidRPr="00000000" w14:paraId="00000036">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hyperlink r:id="rId16">
        <w:r w:rsidDel="00000000" w:rsidR="00000000" w:rsidRPr="00000000">
          <w:rPr>
            <w:rFonts w:ascii="Courier New" w:cs="Courier New" w:eastAsia="Courier New" w:hAnsi="Courier New"/>
            <w:b w:val="0"/>
            <w:i w:val="0"/>
            <w:smallCaps w:val="0"/>
            <w:strike w:val="0"/>
            <w:color w:val="000066"/>
            <w:sz w:val="19"/>
            <w:szCs w:val="19"/>
            <w:u w:val="none"/>
            <w:shd w:fill="auto" w:val="clear"/>
            <w:vertAlign w:val="baseline"/>
            <w:rtl w:val="0"/>
          </w:rPr>
          <w:t xml:space="preserve">unset</w:t>
        </w:r>
      </w:hyperlink>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9"/>
          <w:szCs w:val="19"/>
          <w:u w:val="none"/>
          <w:shd w:fill="auto" w:val="clear"/>
          <w:vertAlign w:val="baseline"/>
          <w:rtl w:val="0"/>
        </w:rPr>
        <w:t xml:space="preserve">$_SESSION</w:t>
      </w:r>
      <w:r w:rsidDel="00000000" w:rsidR="00000000" w:rsidRPr="00000000">
        <w:rPr>
          <w:rFonts w:ascii="Courier New" w:cs="Courier New" w:eastAsia="Courier New" w:hAnsi="Courier New"/>
          <w:b w:val="0"/>
          <w:i w:val="0"/>
          <w:smallCaps w:val="0"/>
          <w:strike w:val="0"/>
          <w:color w:val="66cc66"/>
          <w:sz w:val="19"/>
          <w:szCs w:val="1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
          <w:szCs w:val="19"/>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Pour être convaincu de la destruction de la session, il suffit juste d'essayer d'afficher le contenu du tableau de session au moyen de la fonction </w:t>
      </w:r>
      <w:hyperlink r:id="rId17">
        <w:r w:rsidDel="00000000" w:rsidR="00000000" w:rsidRPr="00000000">
          <w:rPr>
            <w:rFonts w:ascii="Arial" w:cs="Arial" w:eastAsia="Arial" w:hAnsi="Arial"/>
            <w:b w:val="0"/>
            <w:i w:val="0"/>
            <w:smallCaps w:val="0"/>
            <w:strike w:val="0"/>
            <w:color w:val="18849f"/>
            <w:sz w:val="20"/>
            <w:szCs w:val="20"/>
            <w:u w:val="single"/>
            <w:shd w:fill="auto" w:val="clear"/>
            <w:vertAlign w:val="baseline"/>
            <w:rtl w:val="0"/>
          </w:rPr>
          <w:t xml:space="preserve">print_r()</w:t>
        </w:r>
      </w:hyperlink>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39">
      <w:pPr>
        <w:pStyle w:val="Heading3"/>
        <w:shd w:fill="ffffff" w:val="clear"/>
        <w:spacing w:after="300" w:before="300" w:lineRule="auto"/>
        <w:ind w:left="150" w:right="150" w:firstLine="0"/>
        <w:rPr>
          <w:rFonts w:ascii="Arial" w:cs="Arial" w:eastAsia="Arial" w:hAnsi="Arial"/>
          <w:b w:val="1"/>
          <w:color w:val="025575"/>
          <w:sz w:val="27"/>
          <w:szCs w:val="27"/>
        </w:rPr>
      </w:pPr>
      <w:r w:rsidDel="00000000" w:rsidR="00000000" w:rsidRPr="00000000">
        <w:rPr>
          <w:rFonts w:ascii="Arial" w:cs="Arial" w:eastAsia="Arial" w:hAnsi="Arial"/>
          <w:b w:val="1"/>
          <w:color w:val="025575"/>
          <w:rtl w:val="0"/>
        </w:rPr>
        <w:t xml:space="preserve">Configuration des sessions sur le serveur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Une session ne reste ouverte que pendant un certain temps. Tout au plus ce sera celle indiquée par la directive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session.gc_maxlifetime</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du php.ini, entre deux clics consécutifs du client. Il est recommandé de ne pas augmenter la valeur inscrite par défaut. Mais pourquoi ? Tout simplement parce que si la session à une durée de vie plus importante, on s'expose à des risques de piratage par </w:t>
      </w:r>
      <w:r w:rsidDel="00000000" w:rsidR="00000000" w:rsidRPr="00000000">
        <w:rPr>
          <w:rFonts w:ascii="Arial" w:cs="Arial" w:eastAsia="Arial" w:hAnsi="Arial"/>
          <w:b w:val="0"/>
          <w:i w:val="1"/>
          <w:smallCaps w:val="0"/>
          <w:strike w:val="0"/>
          <w:color w:val="666666"/>
          <w:sz w:val="20"/>
          <w:szCs w:val="20"/>
          <w:u w:val="none"/>
          <w:shd w:fill="auto" w:val="clear"/>
          <w:vertAlign w:val="baseline"/>
          <w:rtl w:val="0"/>
        </w:rPr>
        <w:t xml:space="preserve">vol de session</w:t>
      </w: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notamment (voir les liens annexes en fin de tutoriel pour plus d'informations).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Pour les mêmes raisons de sécurité, il est conseillé de configurer le serveur de la façon suivante :</w:t>
      </w:r>
    </w:p>
    <w:p w:rsidR="00000000" w:rsidDel="00000000" w:rsidP="00000000" w:rsidRDefault="00000000" w:rsidRPr="00000000" w14:paraId="0000003C">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Verdana" w:cs="Verdana" w:eastAsia="Verdana" w:hAnsi="Verdana"/>
          <w:b w:val="1"/>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Configuration de PHP recommandée pour les sessions</w:t>
      </w:r>
    </w:p>
    <w:p w:rsidR="00000000" w:rsidDel="00000000" w:rsidP="00000000" w:rsidRDefault="00000000" w:rsidRPr="00000000" w14:paraId="0000003D">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session.use_cookies </w:t>
      </w:r>
      <w:r w:rsidDel="00000000" w:rsidR="00000000" w:rsidRPr="00000000">
        <w:rPr>
          <w:rFonts w:ascii="Courier New" w:cs="Courier New" w:eastAsia="Courier New" w:hAnsi="Courier New"/>
          <w:b w:val="0"/>
          <w:i w:val="0"/>
          <w:smallCaps w:val="0"/>
          <w:strike w:val="0"/>
          <w:color w:val="cc66cc"/>
          <w:sz w:val="19"/>
          <w:szCs w:val="19"/>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session.use_only_cookies </w:t>
      </w:r>
      <w:r w:rsidDel="00000000" w:rsidR="00000000" w:rsidRPr="00000000">
        <w:rPr>
          <w:rFonts w:ascii="Courier New" w:cs="Courier New" w:eastAsia="Courier New" w:hAnsi="Courier New"/>
          <w:b w:val="0"/>
          <w:i w:val="0"/>
          <w:smallCaps w:val="0"/>
          <w:strike w:val="0"/>
          <w:color w:val="cc66cc"/>
          <w:sz w:val="19"/>
          <w:szCs w:val="19"/>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color="dddddd" w:space="2" w:sz="6" w:val="single"/>
          <w:left w:color="dddddd" w:space="2" w:sz="36" w:val="single"/>
          <w:bottom w:color="dddddd" w:space="2" w:sz="6" w:val="single"/>
          <w:right w:color="dddddd" w:space="2" w:sz="6" w:val="single"/>
          <w:between w:space="0" w:sz="0" w:val="nil"/>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19"/>
          <w:szCs w:val="19"/>
          <w:u w:val="none"/>
          <w:shd w:fill="auto" w:val="clear"/>
          <w:vertAlign w:val="baseline"/>
          <w:rtl w:val="0"/>
        </w:rPr>
        <w:t xml:space="preserve">session.use_trans_sid </w:t>
      </w:r>
      <w:r w:rsidDel="00000000" w:rsidR="00000000" w:rsidRPr="00000000">
        <w:rPr>
          <w:rFonts w:ascii="Courier New" w:cs="Courier New" w:eastAsia="Courier New" w:hAnsi="Courier New"/>
          <w:b w:val="0"/>
          <w:i w:val="0"/>
          <w:smallCaps w:val="0"/>
          <w:strike w:val="0"/>
          <w:color w:val="cc66cc"/>
          <w:sz w:val="19"/>
          <w:szCs w:val="19"/>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120" w:firstLine="0"/>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Cette configuration implique néanmoins une restriction totale pour les personnes n'acceptant pas les cookies. Ci-dessous, la signification dans le même ordre des 3 lignes de configuration précédentes.</w:t>
      </w:r>
    </w:p>
    <w:p w:rsidR="00000000" w:rsidDel="00000000" w:rsidP="00000000" w:rsidRDefault="00000000" w:rsidRPr="00000000" w14:paraId="00000041">
      <w:pPr>
        <w:numPr>
          <w:ilvl w:val="0"/>
          <w:numId w:val="2"/>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L'identifiant de session est transmis par un cookie.</w:t>
      </w:r>
    </w:p>
    <w:p w:rsidR="00000000" w:rsidDel="00000000" w:rsidP="00000000" w:rsidRDefault="00000000" w:rsidRPr="00000000" w14:paraId="00000042">
      <w:pPr>
        <w:numPr>
          <w:ilvl w:val="0"/>
          <w:numId w:val="2"/>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Seul le cookie peut transmettre l'identifiant de session.</w:t>
      </w:r>
    </w:p>
    <w:p w:rsidR="00000000" w:rsidDel="00000000" w:rsidP="00000000" w:rsidRDefault="00000000" w:rsidRPr="00000000" w14:paraId="00000043">
      <w:pPr>
        <w:numPr>
          <w:ilvl w:val="0"/>
          <w:numId w:val="2"/>
        </w:numPr>
        <w:shd w:fill="ffffff" w:val="clear"/>
        <w:spacing w:after="75" w:before="75" w:lineRule="auto"/>
        <w:ind w:left="525" w:right="15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Le PHPSESSID transmis dans l'url est strictement refusé.</w:t>
      </w:r>
    </w:p>
    <w:p w:rsidR="00000000" w:rsidDel="00000000" w:rsidP="00000000" w:rsidRDefault="00000000" w:rsidRPr="00000000" w14:paraId="00000044">
      <w:pPr>
        <w:shd w:fill="ffffff" w:val="clear"/>
        <w:spacing w:after="300" w:before="300" w:lineRule="auto"/>
        <w:ind w:left="300" w:right="300" w:firstLine="0"/>
        <w:rPr>
          <w:rFonts w:ascii="Arial" w:cs="Arial" w:eastAsia="Arial" w:hAnsi="Arial"/>
          <w:b w:val="1"/>
          <w:i w:val="1"/>
          <w:color w:val="2f5496"/>
          <w:sz w:val="32"/>
          <w:szCs w:val="32"/>
        </w:rPr>
      </w:pPr>
      <w:r w:rsidDel="00000000" w:rsidR="00000000" w:rsidRPr="00000000">
        <w:rPr>
          <w:rFonts w:ascii="Arial" w:cs="Arial" w:eastAsia="Arial" w:hAnsi="Arial"/>
          <w:b w:val="1"/>
          <w:i w:val="1"/>
          <w:color w:val="2f5496"/>
          <w:sz w:val="32"/>
          <w:szCs w:val="32"/>
          <w:rtl w:val="0"/>
        </w:rPr>
        <w:t xml:space="preserve">Variables de session pour gérer une page protégée</w:t>
      </w:r>
    </w:p>
    <w:p w:rsidR="00000000" w:rsidDel="00000000" w:rsidP="00000000" w:rsidRDefault="00000000" w:rsidRPr="00000000" w14:paraId="00000045">
      <w:pPr>
        <w:shd w:fill="ffffff" w:val="clear"/>
        <w:spacing w:after="300" w:before="300" w:lineRule="auto"/>
        <w:ind w:left="300" w:right="300" w:firstLine="0"/>
        <w:rPr>
          <w:rFonts w:ascii="Arial" w:cs="Arial" w:eastAsia="Arial" w:hAnsi="Arial"/>
          <w:b w:val="1"/>
          <w:i w:val="1"/>
          <w:color w:val="ff7123"/>
          <w:sz w:val="25"/>
          <w:szCs w:val="25"/>
        </w:rPr>
      </w:pPr>
      <w:r w:rsidDel="00000000" w:rsidR="00000000" w:rsidRPr="00000000">
        <w:rPr>
          <w:rFonts w:ascii="Arial" w:cs="Arial" w:eastAsia="Arial" w:hAnsi="Arial"/>
          <w:b w:val="1"/>
          <w:i w:val="1"/>
          <w:color w:val="ff7123"/>
          <w:sz w:val="25"/>
          <w:szCs w:val="25"/>
          <w:rtl w:val="0"/>
        </w:rPr>
        <w:t xml:space="preserve">Présentation du cas pratique</w:t>
      </w:r>
    </w:p>
    <w:p w:rsidR="00000000" w:rsidDel="00000000" w:rsidP="00000000" w:rsidRDefault="00000000" w:rsidRPr="00000000" w14:paraId="00000046">
      <w:pPr>
        <w:shd w:fill="ffffff" w:val="clear"/>
        <w:spacing w:after="150" w:lineRule="auto"/>
        <w:ind w:left="75" w:right="120" w:firstLine="0"/>
        <w:jc w:val="both"/>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Ici un cas concret d'utilisation des sessions. Il s'agit d'un accès restreint basique. Seul un utilisateur est autorisé à être loggué mais cet exemple est à la base de la création d'un espace membre. C'est exactement la même chose. Pour réaliser tout ça, nous aurons besoin de 2 fichiers : le formulaire accompagné de son script de login, et la page protégée. Commençons par le formulaire de login. Le code étant commenté, il n'y aura pas plus d'explications.</w:t>
      </w:r>
    </w:p>
    <w:p w:rsidR="00000000" w:rsidDel="00000000" w:rsidP="00000000" w:rsidRDefault="00000000" w:rsidRPr="00000000" w14:paraId="00000047">
      <w:pPr>
        <w:shd w:fill="ffffff" w:val="clear"/>
        <w:spacing w:after="300" w:before="300" w:lineRule="auto"/>
        <w:ind w:left="300" w:right="300" w:firstLine="0"/>
        <w:rPr>
          <w:rFonts w:ascii="Arial" w:cs="Arial" w:eastAsia="Arial" w:hAnsi="Arial"/>
          <w:b w:val="1"/>
          <w:i w:val="1"/>
          <w:color w:val="ff7123"/>
          <w:sz w:val="25"/>
          <w:szCs w:val="25"/>
        </w:rPr>
      </w:pPr>
      <w:r w:rsidDel="00000000" w:rsidR="00000000" w:rsidRPr="00000000">
        <w:rPr>
          <w:rFonts w:ascii="Arial" w:cs="Arial" w:eastAsia="Arial" w:hAnsi="Arial"/>
          <w:b w:val="1"/>
          <w:i w:val="1"/>
          <w:color w:val="ff7123"/>
          <w:sz w:val="25"/>
          <w:szCs w:val="25"/>
          <w:rtl w:val="0"/>
        </w:rPr>
        <w:t xml:space="preserve">Formulaire d'authentification : authentification.php</w:t>
      </w:r>
    </w:p>
    <w:p w:rsidR="00000000" w:rsidDel="00000000" w:rsidP="00000000" w:rsidRDefault="00000000" w:rsidRPr="00000000" w14:paraId="00000048">
      <w:pPr>
        <w:pBdr>
          <w:top w:color="dddddd" w:space="2" w:sz="6" w:val="single"/>
          <w:left w:color="dddddd" w:space="2" w:sz="36" w:val="single"/>
          <w:bottom w:color="dddddd" w:space="2" w:sz="6" w:val="single"/>
          <w:right w:color="dddddd" w:space="2" w:sz="6" w:val="single"/>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Cas pratique : formulaire d'identification à un espace membre</w:t>
      </w:r>
    </w:p>
    <w:p w:rsidR="00000000" w:rsidDel="00000000" w:rsidP="00000000" w:rsidRDefault="00000000" w:rsidRPr="00000000" w14:paraId="0000004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&lt;?php</w:t>
      </w:r>
      <w:r w:rsidDel="00000000" w:rsidR="00000000" w:rsidRPr="00000000">
        <w:rPr>
          <w:rtl w:val="0"/>
        </w:rPr>
      </w:r>
    </w:p>
    <w:p w:rsidR="00000000" w:rsidDel="00000000" w:rsidP="00000000" w:rsidRDefault="00000000" w:rsidRPr="00000000" w14:paraId="0000004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Definition des constantes et variables</w:t>
      </w:r>
      <w:r w:rsidDel="00000000" w:rsidR="00000000" w:rsidRPr="00000000">
        <w:rPr>
          <w:rtl w:val="0"/>
        </w:rPr>
      </w:r>
    </w:p>
    <w:p w:rsidR="00000000" w:rsidDel="00000000" w:rsidP="00000000" w:rsidRDefault="00000000" w:rsidRPr="00000000" w14:paraId="0000004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18">
        <w:r w:rsidDel="00000000" w:rsidR="00000000" w:rsidRPr="00000000">
          <w:rPr>
            <w:rFonts w:ascii="Courier New" w:cs="Courier New" w:eastAsia="Courier New" w:hAnsi="Courier New"/>
            <w:color w:val="000066"/>
            <w:sz w:val="19"/>
            <w:szCs w:val="19"/>
            <w:rtl w:val="0"/>
          </w:rPr>
          <w:t xml:space="preserve">define</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'toto'</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4C">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19">
        <w:r w:rsidDel="00000000" w:rsidR="00000000" w:rsidRPr="00000000">
          <w:rPr>
            <w:rFonts w:ascii="Courier New" w:cs="Courier New" w:eastAsia="Courier New" w:hAnsi="Courier New"/>
            <w:color w:val="000066"/>
            <w:sz w:val="19"/>
            <w:szCs w:val="19"/>
            <w:rtl w:val="0"/>
          </w:rPr>
          <w:t xml:space="preserve">define</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'tata'</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4D">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000020"/>
          <w:sz w:val="19"/>
          <w:szCs w:val="19"/>
          <w:rtl w:val="0"/>
        </w:rPr>
        <w:t xml:space="preserve"> = </w:t>
      </w:r>
      <w:r w:rsidDel="00000000" w:rsidR="00000000" w:rsidRPr="00000000">
        <w:rPr>
          <w:rFonts w:ascii="Courier New" w:cs="Courier New" w:eastAsia="Courier New" w:hAnsi="Courier New"/>
          <w:color w:val="ff0000"/>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4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4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Test de l'envoi du formulaire</w:t>
      </w:r>
      <w:r w:rsidDel="00000000" w:rsidR="00000000" w:rsidRPr="00000000">
        <w:rPr>
          <w:rtl w:val="0"/>
        </w:rPr>
      </w:r>
    </w:p>
    <w:p w:rsidR="00000000" w:rsidDel="00000000" w:rsidP="00000000" w:rsidRDefault="00000000" w:rsidRPr="00000000" w14:paraId="0000005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if</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hyperlink r:id="rId20">
        <w:r w:rsidDel="00000000" w:rsidR="00000000" w:rsidRPr="00000000">
          <w:rPr>
            <w:rFonts w:ascii="Courier New" w:cs="Courier New" w:eastAsia="Courier New" w:hAnsi="Courier New"/>
            <w:color w:val="000066"/>
            <w:sz w:val="19"/>
            <w:szCs w:val="19"/>
            <w:rtl w:val="0"/>
          </w:rPr>
          <w:t xml:space="preserve">empty</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$_POST</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5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5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Les identifiants sont transmis ?</w:t>
      </w:r>
      <w:r w:rsidDel="00000000" w:rsidR="00000000" w:rsidRPr="00000000">
        <w:rPr>
          <w:rtl w:val="0"/>
        </w:rPr>
      </w:r>
    </w:p>
    <w:p w:rsidR="00000000" w:rsidDel="00000000" w:rsidP="00000000" w:rsidRDefault="00000000" w:rsidRPr="00000000" w14:paraId="0000005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if</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hyperlink r:id="rId21">
        <w:r w:rsidDel="00000000" w:rsidR="00000000" w:rsidRPr="00000000">
          <w:rPr>
            <w:rFonts w:ascii="Courier New" w:cs="Courier New" w:eastAsia="Courier New" w:hAnsi="Courier New"/>
            <w:color w:val="000066"/>
            <w:sz w:val="19"/>
            <w:szCs w:val="19"/>
            <w:rtl w:val="0"/>
          </w:rPr>
          <w:t xml:space="preserve">empty</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$_POST</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&amp;&amp; !</w:t>
      </w:r>
      <w:hyperlink r:id="rId22">
        <w:r w:rsidDel="00000000" w:rsidR="00000000" w:rsidRPr="00000000">
          <w:rPr>
            <w:rFonts w:ascii="Courier New" w:cs="Courier New" w:eastAsia="Courier New" w:hAnsi="Courier New"/>
            <w:color w:val="000066"/>
            <w:sz w:val="19"/>
            <w:szCs w:val="19"/>
            <w:rtl w:val="0"/>
          </w:rPr>
          <w:t xml:space="preserve">empty</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$_POST</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5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55">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Sont-ils les mêmes que les constantes ?</w:t>
      </w:r>
      <w:r w:rsidDel="00000000" w:rsidR="00000000" w:rsidRPr="00000000">
        <w:rPr>
          <w:rtl w:val="0"/>
        </w:rPr>
      </w:r>
    </w:p>
    <w:p w:rsidR="00000000" w:rsidDel="00000000" w:rsidP="00000000" w:rsidRDefault="00000000" w:rsidRPr="00000000" w14:paraId="00000056">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if</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$_POST</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 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57">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58">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000020"/>
          <w:sz w:val="19"/>
          <w:szCs w:val="19"/>
          <w:rtl w:val="0"/>
        </w:rPr>
        <w:t xml:space="preserve"> = </w:t>
      </w:r>
      <w:r w:rsidDel="00000000" w:rsidR="00000000" w:rsidRPr="00000000">
        <w:rPr>
          <w:rFonts w:ascii="Courier New" w:cs="Courier New" w:eastAsia="Courier New" w:hAnsi="Courier New"/>
          <w:color w:val="ff0000"/>
          <w:sz w:val="19"/>
          <w:szCs w:val="19"/>
          <w:rtl w:val="0"/>
        </w:rPr>
        <w:t xml:space="preserve">'Mauvais login !'</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5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5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elseif</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$_POST</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 PASSWORD</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5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5C">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000020"/>
          <w:sz w:val="19"/>
          <w:szCs w:val="19"/>
          <w:rtl w:val="0"/>
        </w:rPr>
        <w:t xml:space="preserve"> = </w:t>
      </w:r>
      <w:r w:rsidDel="00000000" w:rsidR="00000000" w:rsidRPr="00000000">
        <w:rPr>
          <w:rFonts w:ascii="Courier New" w:cs="Courier New" w:eastAsia="Courier New" w:hAnsi="Courier New"/>
          <w:color w:val="ff0000"/>
          <w:sz w:val="19"/>
          <w:szCs w:val="19"/>
          <w:rtl w:val="0"/>
        </w:rPr>
        <w:t xml:space="preserve">'Mauvais password !'</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5D">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5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else</w:t>
      </w:r>
      <w:r w:rsidDel="00000000" w:rsidR="00000000" w:rsidRPr="00000000">
        <w:rPr>
          <w:rtl w:val="0"/>
        </w:rPr>
      </w:r>
    </w:p>
    <w:p w:rsidR="00000000" w:rsidDel="00000000" w:rsidP="00000000" w:rsidRDefault="00000000" w:rsidRPr="00000000" w14:paraId="0000005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On ouvre la session</w:t>
      </w:r>
      <w:r w:rsidDel="00000000" w:rsidR="00000000" w:rsidRPr="00000000">
        <w:rPr>
          <w:rtl w:val="0"/>
        </w:rPr>
      </w:r>
    </w:p>
    <w:p w:rsidR="00000000" w:rsidDel="00000000" w:rsidP="00000000" w:rsidRDefault="00000000" w:rsidRPr="00000000" w14:paraId="0000006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3">
        <w:r w:rsidDel="00000000" w:rsidR="00000000" w:rsidRPr="00000000">
          <w:rPr>
            <w:rFonts w:ascii="Courier New" w:cs="Courier New" w:eastAsia="Courier New" w:hAnsi="Courier New"/>
            <w:color w:val="000066"/>
            <w:sz w:val="19"/>
            <w:szCs w:val="19"/>
            <w:rtl w:val="0"/>
          </w:rPr>
          <w:t xml:space="preserve">session_start</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6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On enregistre le login en session</w:t>
      </w:r>
      <w:r w:rsidDel="00000000" w:rsidR="00000000" w:rsidRPr="00000000">
        <w:rPr>
          <w:rtl w:val="0"/>
        </w:rPr>
      </w:r>
    </w:p>
    <w:p w:rsidR="00000000" w:rsidDel="00000000" w:rsidP="00000000" w:rsidRDefault="00000000" w:rsidRPr="00000000" w14:paraId="0000006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$_SESSION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 LOGIN;</w:t>
      </w:r>
    </w:p>
    <w:p w:rsidR="00000000" w:rsidDel="00000000" w:rsidP="00000000" w:rsidRDefault="00000000" w:rsidRPr="00000000" w14:paraId="0000006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On redirige vers le fichier admin.php</w:t>
      </w:r>
      <w:r w:rsidDel="00000000" w:rsidR="00000000" w:rsidRPr="00000000">
        <w:rPr>
          <w:rtl w:val="0"/>
        </w:rPr>
      </w:r>
    </w:p>
    <w:p w:rsidR="00000000" w:rsidDel="00000000" w:rsidP="00000000" w:rsidRDefault="00000000" w:rsidRPr="00000000" w14:paraId="00000065">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4">
        <w:r w:rsidDel="00000000" w:rsidR="00000000" w:rsidRPr="00000000">
          <w:rPr>
            <w:rFonts w:ascii="Courier New" w:cs="Courier New" w:eastAsia="Courier New" w:hAnsi="Courier New"/>
            <w:color w:val="000066"/>
            <w:sz w:val="19"/>
            <w:szCs w:val="19"/>
            <w:rtl w:val="0"/>
          </w:rPr>
          <w:t xml:space="preserve">header</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'Location: http://www.monsite.com/admin.php'</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66">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5">
        <w:r w:rsidDel="00000000" w:rsidR="00000000" w:rsidRPr="00000000">
          <w:rPr>
            <w:rFonts w:ascii="Courier New" w:cs="Courier New" w:eastAsia="Courier New" w:hAnsi="Courier New"/>
            <w:color w:val="000066"/>
            <w:sz w:val="19"/>
            <w:szCs w:val="19"/>
            <w:rtl w:val="0"/>
          </w:rPr>
          <w:t xml:space="preserve">exit</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67">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8">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else</w:t>
      </w:r>
      <w:r w:rsidDel="00000000" w:rsidR="00000000" w:rsidRPr="00000000">
        <w:rPr>
          <w:rtl w:val="0"/>
        </w:rPr>
      </w:r>
    </w:p>
    <w:p w:rsidR="00000000" w:rsidDel="00000000" w:rsidP="00000000" w:rsidRDefault="00000000" w:rsidRPr="00000000" w14:paraId="0000006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000020"/>
          <w:sz w:val="19"/>
          <w:szCs w:val="19"/>
          <w:rtl w:val="0"/>
        </w:rPr>
        <w:t xml:space="preserve"> = </w:t>
      </w:r>
      <w:r w:rsidDel="00000000" w:rsidR="00000000" w:rsidRPr="00000000">
        <w:rPr>
          <w:rFonts w:ascii="Courier New" w:cs="Courier New" w:eastAsia="Courier New" w:hAnsi="Courier New"/>
          <w:color w:val="ff0000"/>
          <w:sz w:val="19"/>
          <w:szCs w:val="19"/>
          <w:rtl w:val="0"/>
        </w:rPr>
        <w:t xml:space="preserve">'Veuillez inscrire vos identifiants svp !'</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6C">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D">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6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6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&lt;!DOCTYPE html PUBLIC "-//W3C//DTD XHTML 1.1//EN" "http://www.w3.org/TR/xhtml11/DTD/xhtml11.dtd"&gt;</w:t>
      </w:r>
    </w:p>
    <w:p w:rsidR="00000000" w:rsidDel="00000000" w:rsidP="00000000" w:rsidRDefault="00000000" w:rsidRPr="00000000" w14:paraId="0000007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hyperlink r:id="rId26">
        <w:r w:rsidDel="00000000" w:rsidR="00000000" w:rsidRPr="00000000">
          <w:rPr>
            <w:rFonts w:ascii="Courier New" w:cs="Courier New" w:eastAsia="Courier New" w:hAnsi="Courier New"/>
            <w:b w:val="1"/>
            <w:color w:val="000000"/>
            <w:sz w:val="19"/>
            <w:szCs w:val="19"/>
            <w:rtl w:val="0"/>
          </w:rPr>
          <w:t xml:space="preserve">&lt;html</w:t>
        </w:r>
      </w:hyperlink>
      <w:r w:rsidDel="00000000" w:rsidR="00000000" w:rsidRPr="00000000">
        <w:rPr>
          <w:rFonts w:ascii="Courier New" w:cs="Courier New" w:eastAsia="Courier New" w:hAnsi="Courier New"/>
          <w:color w:val="000020"/>
          <w:sz w:val="19"/>
          <w:szCs w:val="19"/>
          <w:rtl w:val="0"/>
        </w:rPr>
        <w:t xml:space="preserve"> xmlns=</w:t>
      </w:r>
      <w:r w:rsidDel="00000000" w:rsidR="00000000" w:rsidRPr="00000000">
        <w:rPr>
          <w:rFonts w:ascii="Courier New" w:cs="Courier New" w:eastAsia="Courier New" w:hAnsi="Courier New"/>
          <w:color w:val="ff0000"/>
          <w:sz w:val="19"/>
          <w:szCs w:val="19"/>
          <w:rtl w:val="0"/>
        </w:rPr>
        <w:t xml:space="preserve">"http://www.w3.org/1999/xhtml"</w:t>
      </w:r>
      <w:r w:rsidDel="00000000" w:rsidR="00000000" w:rsidRPr="00000000">
        <w:rPr>
          <w:rFonts w:ascii="Courier New" w:cs="Courier New" w:eastAsia="Courier New" w:hAnsi="Courier New"/>
          <w:color w:val="000020"/>
          <w:sz w:val="19"/>
          <w:szCs w:val="19"/>
          <w:rtl w:val="0"/>
        </w:rPr>
        <w:t xml:space="preserve"> xml:</w:t>
      </w:r>
      <w:r w:rsidDel="00000000" w:rsidR="00000000" w:rsidRPr="00000000">
        <w:rPr>
          <w:rFonts w:ascii="Courier New" w:cs="Courier New" w:eastAsia="Courier New" w:hAnsi="Courier New"/>
          <w:color w:val="000066"/>
          <w:sz w:val="19"/>
          <w:szCs w:val="19"/>
          <w:rtl w:val="0"/>
        </w:rPr>
        <w:t xml:space="preserve">lang</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"fr"</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7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7">
        <w:r w:rsidDel="00000000" w:rsidR="00000000" w:rsidRPr="00000000">
          <w:rPr>
            <w:rFonts w:ascii="Courier New" w:cs="Courier New" w:eastAsia="Courier New" w:hAnsi="Courier New"/>
            <w:b w:val="1"/>
            <w:color w:val="000000"/>
            <w:sz w:val="19"/>
            <w:szCs w:val="19"/>
            <w:rtl w:val="0"/>
          </w:rPr>
          <w:t xml:space="preserve">&lt;head&gt;</w:t>
        </w:r>
      </w:hyperlink>
      <w:r w:rsidDel="00000000" w:rsidR="00000000" w:rsidRPr="00000000">
        <w:rPr>
          <w:rtl w:val="0"/>
        </w:rPr>
      </w:r>
    </w:p>
    <w:p w:rsidR="00000000" w:rsidDel="00000000" w:rsidP="00000000" w:rsidRDefault="00000000" w:rsidRPr="00000000" w14:paraId="0000007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8">
        <w:r w:rsidDel="00000000" w:rsidR="00000000" w:rsidRPr="00000000">
          <w:rPr>
            <w:rFonts w:ascii="Courier New" w:cs="Courier New" w:eastAsia="Courier New" w:hAnsi="Courier New"/>
            <w:b w:val="1"/>
            <w:color w:val="000000"/>
            <w:sz w:val="19"/>
            <w:szCs w:val="19"/>
            <w:rtl w:val="0"/>
          </w:rPr>
          <w:t xml:space="preserve">&lt;title&gt;</w:t>
        </w:r>
      </w:hyperlink>
      <w:r w:rsidDel="00000000" w:rsidR="00000000" w:rsidRPr="00000000">
        <w:rPr>
          <w:rFonts w:ascii="Courier New" w:cs="Courier New" w:eastAsia="Courier New" w:hAnsi="Courier New"/>
          <w:color w:val="000020"/>
          <w:sz w:val="19"/>
          <w:szCs w:val="19"/>
          <w:rtl w:val="0"/>
        </w:rPr>
        <w:t xml:space="preserve">Formulaire d'authentification</w:t>
      </w:r>
      <w:r w:rsidDel="00000000" w:rsidR="00000000" w:rsidRPr="00000000">
        <w:rPr>
          <w:rFonts w:ascii="Courier New" w:cs="Courier New" w:eastAsia="Courier New" w:hAnsi="Courier New"/>
          <w:b w:val="1"/>
          <w:color w:val="000000"/>
          <w:sz w:val="19"/>
          <w:szCs w:val="19"/>
          <w:rtl w:val="0"/>
        </w:rPr>
        <w:t xml:space="preserve">&lt;/title&gt;</w:t>
      </w:r>
      <w:r w:rsidDel="00000000" w:rsidR="00000000" w:rsidRPr="00000000">
        <w:rPr>
          <w:rtl w:val="0"/>
        </w:rPr>
      </w:r>
    </w:p>
    <w:p w:rsidR="00000000" w:rsidDel="00000000" w:rsidP="00000000" w:rsidRDefault="00000000" w:rsidRPr="00000000" w14:paraId="0000007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&lt;/head&gt;</w:t>
      </w:r>
      <w:r w:rsidDel="00000000" w:rsidR="00000000" w:rsidRPr="00000000">
        <w:rPr>
          <w:rtl w:val="0"/>
        </w:rPr>
      </w:r>
    </w:p>
    <w:p w:rsidR="00000000" w:rsidDel="00000000" w:rsidP="00000000" w:rsidRDefault="00000000" w:rsidRPr="00000000" w14:paraId="0000007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29">
        <w:r w:rsidDel="00000000" w:rsidR="00000000" w:rsidRPr="00000000">
          <w:rPr>
            <w:rFonts w:ascii="Courier New" w:cs="Courier New" w:eastAsia="Courier New" w:hAnsi="Courier New"/>
            <w:b w:val="1"/>
            <w:color w:val="000000"/>
            <w:sz w:val="19"/>
            <w:szCs w:val="19"/>
            <w:rtl w:val="0"/>
          </w:rPr>
          <w:t xml:space="preserve">&lt;body&gt;</w:t>
        </w:r>
      </w:hyperlink>
      <w:r w:rsidDel="00000000" w:rsidR="00000000" w:rsidRPr="00000000">
        <w:rPr>
          <w:rtl w:val="0"/>
        </w:rPr>
      </w:r>
    </w:p>
    <w:p w:rsidR="00000000" w:rsidDel="00000000" w:rsidP="00000000" w:rsidRDefault="00000000" w:rsidRPr="00000000" w14:paraId="00000075">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0">
        <w:r w:rsidDel="00000000" w:rsidR="00000000" w:rsidRPr="00000000">
          <w:rPr>
            <w:rFonts w:ascii="Courier New" w:cs="Courier New" w:eastAsia="Courier New" w:hAnsi="Courier New"/>
            <w:b w:val="1"/>
            <w:color w:val="000000"/>
            <w:sz w:val="19"/>
            <w:szCs w:val="19"/>
            <w:rtl w:val="0"/>
          </w:rPr>
          <w:t xml:space="preserve">&lt;form</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action</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"&lt;?php echo htmlspecialchars($_SERVER['PHP_SELF']); ?&gt;</w:t>
      </w:r>
      <w:r w:rsidDel="00000000" w:rsidR="00000000" w:rsidRPr="00000000">
        <w:rPr>
          <w:rFonts w:ascii="Courier New" w:cs="Courier New" w:eastAsia="Courier New" w:hAnsi="Courier New"/>
          <w:color w:val="000020"/>
          <w:sz w:val="19"/>
          <w:szCs w:val="19"/>
          <w:rtl w:val="0"/>
        </w:rPr>
        <w:t xml:space="preserve">" method="post"&gt;</w:t>
      </w:r>
    </w:p>
    <w:p w:rsidR="00000000" w:rsidDel="00000000" w:rsidP="00000000" w:rsidRDefault="00000000" w:rsidRPr="00000000" w14:paraId="00000076">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&lt;fieldset&gt;</w:t>
      </w:r>
    </w:p>
    <w:p w:rsidR="00000000" w:rsidDel="00000000" w:rsidP="00000000" w:rsidRDefault="00000000" w:rsidRPr="00000000" w14:paraId="00000077">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&lt;legend&gt;Identifiez-vous&lt;/legend&gt;</w:t>
      </w:r>
    </w:p>
    <w:p w:rsidR="00000000" w:rsidDel="00000000" w:rsidP="00000000" w:rsidRDefault="00000000" w:rsidRPr="00000000" w14:paraId="00000078">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&lt;?php</w:t>
      </w:r>
      <w:r w:rsidDel="00000000" w:rsidR="00000000" w:rsidRPr="00000000">
        <w:rPr>
          <w:rtl w:val="0"/>
        </w:rPr>
      </w:r>
    </w:p>
    <w:p w:rsidR="00000000" w:rsidDel="00000000" w:rsidP="00000000" w:rsidRDefault="00000000" w:rsidRPr="00000000" w14:paraId="0000007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Rencontre-t-on une erreur ?</w:t>
      </w:r>
      <w:r w:rsidDel="00000000" w:rsidR="00000000" w:rsidRPr="00000000">
        <w:rPr>
          <w:rtl w:val="0"/>
        </w:rPr>
      </w:r>
    </w:p>
    <w:p w:rsidR="00000000" w:rsidDel="00000000" w:rsidP="00000000" w:rsidRDefault="00000000" w:rsidRPr="00000000" w14:paraId="0000007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b1b100"/>
          <w:sz w:val="19"/>
          <w:szCs w:val="19"/>
          <w:rtl w:val="0"/>
        </w:rPr>
        <w:t xml:space="preserve">if</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hyperlink r:id="rId31">
        <w:r w:rsidDel="00000000" w:rsidR="00000000" w:rsidRPr="00000000">
          <w:rPr>
            <w:rFonts w:ascii="Courier New" w:cs="Courier New" w:eastAsia="Courier New" w:hAnsi="Courier New"/>
            <w:color w:val="000066"/>
            <w:sz w:val="19"/>
            <w:szCs w:val="19"/>
            <w:rtl w:val="0"/>
          </w:rPr>
          <w:t xml:space="preserve">empty</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7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7C">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2">
        <w:r w:rsidDel="00000000" w:rsidR="00000000" w:rsidRPr="00000000">
          <w:rPr>
            <w:rFonts w:ascii="Courier New" w:cs="Courier New" w:eastAsia="Courier New" w:hAnsi="Courier New"/>
            <w:color w:val="000066"/>
            <w:sz w:val="19"/>
            <w:szCs w:val="19"/>
            <w:rtl w:val="0"/>
          </w:rPr>
          <w:t xml:space="preserve">echo</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ff0000"/>
          <w:sz w:val="19"/>
          <w:szCs w:val="19"/>
          <w:rtl w:val="0"/>
        </w:rPr>
        <w:t xml:space="preserve">'&lt;p&gt;'</w:t>
      </w:r>
      <w:r w:rsidDel="00000000" w:rsidR="00000000" w:rsidRPr="00000000">
        <w:rPr>
          <w:rFonts w:ascii="Courier New" w:cs="Courier New" w:eastAsia="Courier New" w:hAnsi="Courier New"/>
          <w:color w:val="000020"/>
          <w:sz w:val="19"/>
          <w:szCs w:val="19"/>
          <w:rtl w:val="0"/>
        </w:rPr>
        <w:t xml:space="preserve">, </w:t>
      </w:r>
      <w:hyperlink r:id="rId33">
        <w:r w:rsidDel="00000000" w:rsidR="00000000" w:rsidRPr="00000000">
          <w:rPr>
            <w:rFonts w:ascii="Courier New" w:cs="Courier New" w:eastAsia="Courier New" w:hAnsi="Courier New"/>
            <w:color w:val="000066"/>
            <w:sz w:val="19"/>
            <w:szCs w:val="19"/>
            <w:rtl w:val="0"/>
          </w:rPr>
          <w:t xml:space="preserve">htmlspecialchars</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$errorMessage</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ff0000"/>
          <w:sz w:val="19"/>
          <w:szCs w:val="19"/>
          <w:rtl w:val="0"/>
        </w:rPr>
        <w:t xml:space="preserve">'&lt;/p&gt;'</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7D">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7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7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3030"/>
          <w:sz w:val="19"/>
          <w:szCs w:val="19"/>
        </w:rPr>
      </w:pPr>
      <w:r w:rsidDel="00000000" w:rsidR="00000000" w:rsidRPr="00000000">
        <w:rPr>
          <w:rFonts w:ascii="Courier New" w:cs="Courier New" w:eastAsia="Courier New" w:hAnsi="Courier New"/>
          <w:b w:val="1"/>
          <w:color w:val="000000"/>
          <w:sz w:val="19"/>
          <w:szCs w:val="19"/>
          <w:rtl w:val="0"/>
        </w:rPr>
        <w:t xml:space="preserve">       &lt;p&gt;</w:t>
      </w:r>
      <w:r w:rsidDel="00000000" w:rsidR="00000000" w:rsidRPr="00000000">
        <w:rPr>
          <w:rtl w:val="0"/>
        </w:rPr>
      </w:r>
    </w:p>
    <w:p w:rsidR="00000000" w:rsidDel="00000000" w:rsidP="00000000" w:rsidRDefault="00000000" w:rsidRPr="00000000" w14:paraId="0000008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4">
        <w:r w:rsidDel="00000000" w:rsidR="00000000" w:rsidRPr="00000000">
          <w:rPr>
            <w:rFonts w:ascii="Courier New" w:cs="Courier New" w:eastAsia="Courier New" w:hAnsi="Courier New"/>
            <w:b w:val="1"/>
            <w:color w:val="000000"/>
            <w:sz w:val="19"/>
            <w:szCs w:val="19"/>
            <w:rtl w:val="0"/>
          </w:rPr>
          <w:t xml:space="preserve">&lt;label</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for</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Fonts w:ascii="Courier New" w:cs="Courier New" w:eastAsia="Courier New" w:hAnsi="Courier New"/>
          <w:color w:val="000020"/>
          <w:sz w:val="19"/>
          <w:szCs w:val="19"/>
          <w:rtl w:val="0"/>
        </w:rPr>
        <w:t xml:space="preserve">Login :</w:t>
      </w:r>
      <w:r w:rsidDel="00000000" w:rsidR="00000000" w:rsidRPr="00000000">
        <w:rPr>
          <w:rFonts w:ascii="Courier New" w:cs="Courier New" w:eastAsia="Courier New" w:hAnsi="Courier New"/>
          <w:b w:val="1"/>
          <w:color w:val="000000"/>
          <w:sz w:val="19"/>
          <w:szCs w:val="19"/>
          <w:rtl w:val="0"/>
        </w:rPr>
        <w:t xml:space="preserve">&lt;/label&gt;</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8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5">
        <w:r w:rsidDel="00000000" w:rsidR="00000000" w:rsidRPr="00000000">
          <w:rPr>
            <w:rFonts w:ascii="Courier New" w:cs="Courier New" w:eastAsia="Courier New" w:hAnsi="Courier New"/>
            <w:b w:val="1"/>
            <w:color w:val="000000"/>
            <w:sz w:val="19"/>
            <w:szCs w:val="19"/>
            <w:rtl w:val="0"/>
          </w:rPr>
          <w:t xml:space="preserve">&lt;input</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type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"text"</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name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id</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value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8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&lt;/p&gt;</w:t>
      </w:r>
      <w:r w:rsidDel="00000000" w:rsidR="00000000" w:rsidRPr="00000000">
        <w:rPr>
          <w:rtl w:val="0"/>
        </w:rPr>
      </w:r>
    </w:p>
    <w:p w:rsidR="00000000" w:rsidDel="00000000" w:rsidP="00000000" w:rsidRDefault="00000000" w:rsidRPr="00000000" w14:paraId="0000008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6">
        <w:r w:rsidDel="00000000" w:rsidR="00000000" w:rsidRPr="00000000">
          <w:rPr>
            <w:rFonts w:ascii="Courier New" w:cs="Courier New" w:eastAsia="Courier New" w:hAnsi="Courier New"/>
            <w:b w:val="1"/>
            <w:color w:val="000000"/>
            <w:sz w:val="19"/>
            <w:szCs w:val="19"/>
            <w:rtl w:val="0"/>
          </w:rPr>
          <w:t xml:space="preserve">&lt;p&gt;</w:t>
        </w:r>
      </w:hyperlink>
      <w:r w:rsidDel="00000000" w:rsidR="00000000" w:rsidRPr="00000000">
        <w:rPr>
          <w:rtl w:val="0"/>
        </w:rPr>
      </w:r>
    </w:p>
    <w:p w:rsidR="00000000" w:rsidDel="00000000" w:rsidP="00000000" w:rsidRDefault="00000000" w:rsidRPr="00000000" w14:paraId="0000008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7">
        <w:r w:rsidDel="00000000" w:rsidR="00000000" w:rsidRPr="00000000">
          <w:rPr>
            <w:rFonts w:ascii="Courier New" w:cs="Courier New" w:eastAsia="Courier New" w:hAnsi="Courier New"/>
            <w:b w:val="1"/>
            <w:color w:val="000000"/>
            <w:sz w:val="19"/>
            <w:szCs w:val="19"/>
            <w:rtl w:val="0"/>
          </w:rPr>
          <w:t xml:space="preserve">&lt;label</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for</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Fonts w:ascii="Courier New" w:cs="Courier New" w:eastAsia="Courier New" w:hAnsi="Courier New"/>
          <w:color w:val="000020"/>
          <w:sz w:val="19"/>
          <w:szCs w:val="19"/>
          <w:rtl w:val="0"/>
        </w:rPr>
        <w:t xml:space="preserve">Password :</w:t>
      </w:r>
      <w:r w:rsidDel="00000000" w:rsidR="00000000" w:rsidRPr="00000000">
        <w:rPr>
          <w:rFonts w:ascii="Courier New" w:cs="Courier New" w:eastAsia="Courier New" w:hAnsi="Courier New"/>
          <w:b w:val="1"/>
          <w:color w:val="000000"/>
          <w:sz w:val="19"/>
          <w:szCs w:val="19"/>
          <w:rtl w:val="0"/>
        </w:rPr>
        <w:t xml:space="preserve">&lt;/label&gt;</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85">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8">
        <w:r w:rsidDel="00000000" w:rsidR="00000000" w:rsidRPr="00000000">
          <w:rPr>
            <w:rFonts w:ascii="Courier New" w:cs="Courier New" w:eastAsia="Courier New" w:hAnsi="Courier New"/>
            <w:b w:val="1"/>
            <w:color w:val="000000"/>
            <w:sz w:val="19"/>
            <w:szCs w:val="19"/>
            <w:rtl w:val="0"/>
          </w:rPr>
          <w:t xml:space="preserve">&lt;input</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type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name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id</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"password"</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value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86">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39">
        <w:r w:rsidDel="00000000" w:rsidR="00000000" w:rsidRPr="00000000">
          <w:rPr>
            <w:rFonts w:ascii="Courier New" w:cs="Courier New" w:eastAsia="Courier New" w:hAnsi="Courier New"/>
            <w:b w:val="1"/>
            <w:color w:val="000000"/>
            <w:sz w:val="19"/>
            <w:szCs w:val="19"/>
            <w:rtl w:val="0"/>
          </w:rPr>
          <w:t xml:space="preserve">&lt;input</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type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"submit"</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name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"submit"</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66"/>
          <w:sz w:val="19"/>
          <w:szCs w:val="19"/>
          <w:rtl w:val="0"/>
        </w:rPr>
        <w:t xml:space="preserve">value</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"Se logguer"</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87">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&lt;/p&gt;</w:t>
      </w:r>
      <w:r w:rsidDel="00000000" w:rsidR="00000000" w:rsidRPr="00000000">
        <w:rPr>
          <w:rtl w:val="0"/>
        </w:rPr>
      </w:r>
    </w:p>
    <w:p w:rsidR="00000000" w:rsidDel="00000000" w:rsidP="00000000" w:rsidRDefault="00000000" w:rsidRPr="00000000" w14:paraId="00000088">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&lt;/fieldset&gt;</w:t>
      </w:r>
      <w:r w:rsidDel="00000000" w:rsidR="00000000" w:rsidRPr="00000000">
        <w:rPr>
          <w:rtl w:val="0"/>
        </w:rPr>
      </w:r>
    </w:p>
    <w:p w:rsidR="00000000" w:rsidDel="00000000" w:rsidP="00000000" w:rsidRDefault="00000000" w:rsidRPr="00000000" w14:paraId="0000008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&lt;/form&gt;</w:t>
      </w:r>
      <w:r w:rsidDel="00000000" w:rsidR="00000000" w:rsidRPr="00000000">
        <w:rPr>
          <w:rtl w:val="0"/>
        </w:rPr>
      </w:r>
    </w:p>
    <w:p w:rsidR="00000000" w:rsidDel="00000000" w:rsidP="00000000" w:rsidRDefault="00000000" w:rsidRPr="00000000" w14:paraId="0000008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&lt;/body&gt;</w:t>
      </w:r>
      <w:r w:rsidDel="00000000" w:rsidR="00000000" w:rsidRPr="00000000">
        <w:rPr>
          <w:rtl w:val="0"/>
        </w:rPr>
      </w:r>
    </w:p>
    <w:p w:rsidR="00000000" w:rsidDel="00000000" w:rsidP="00000000" w:rsidRDefault="00000000" w:rsidRPr="00000000" w14:paraId="0000008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&lt;/html&gt;</w:t>
      </w:r>
      <w:r w:rsidDel="00000000" w:rsidR="00000000" w:rsidRPr="00000000">
        <w:rPr>
          <w:rtl w:val="0"/>
        </w:rPr>
      </w:r>
    </w:p>
    <w:p w:rsidR="00000000" w:rsidDel="00000000" w:rsidP="00000000" w:rsidRDefault="00000000" w:rsidRPr="00000000" w14:paraId="0000008C">
      <w:pPr>
        <w:shd w:fill="ffffff" w:val="clear"/>
        <w:spacing w:after="300" w:before="300" w:lineRule="auto"/>
        <w:ind w:left="300" w:right="300" w:firstLine="0"/>
        <w:rPr>
          <w:rFonts w:ascii="Arial" w:cs="Arial" w:eastAsia="Arial" w:hAnsi="Arial"/>
          <w:b w:val="1"/>
          <w:i w:val="1"/>
          <w:color w:val="ff7123"/>
          <w:sz w:val="25"/>
          <w:szCs w:val="25"/>
        </w:rPr>
      </w:pPr>
      <w:r w:rsidDel="00000000" w:rsidR="00000000" w:rsidRPr="00000000">
        <w:rPr>
          <w:rFonts w:ascii="Arial" w:cs="Arial" w:eastAsia="Arial" w:hAnsi="Arial"/>
          <w:b w:val="1"/>
          <w:i w:val="1"/>
          <w:color w:val="ff7123"/>
          <w:sz w:val="25"/>
          <w:szCs w:val="25"/>
          <w:rtl w:val="0"/>
        </w:rPr>
        <w:t xml:space="preserve">Exemple de page protégée : admin.php</w:t>
      </w:r>
    </w:p>
    <w:p w:rsidR="00000000" w:rsidDel="00000000" w:rsidP="00000000" w:rsidRDefault="00000000" w:rsidRPr="00000000" w14:paraId="0000008D">
      <w:pPr>
        <w:pBdr>
          <w:top w:color="dddddd" w:space="2" w:sz="6" w:val="single"/>
          <w:left w:color="dddddd" w:space="2" w:sz="36" w:val="single"/>
          <w:bottom w:color="dddddd" w:space="2" w:sz="6" w:val="single"/>
          <w:right w:color="dddddd" w:space="2" w:sz="6" w:val="single"/>
        </w:pBdr>
        <w:shd w:fill="f0f0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Exemple de page sécurisée avec les sessions</w:t>
      </w:r>
    </w:p>
    <w:p w:rsidR="00000000" w:rsidDel="00000000" w:rsidP="00000000" w:rsidRDefault="00000000" w:rsidRPr="00000000" w14:paraId="0000008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&lt;?php</w:t>
      </w:r>
      <w:r w:rsidDel="00000000" w:rsidR="00000000" w:rsidRPr="00000000">
        <w:rPr>
          <w:rtl w:val="0"/>
        </w:rPr>
      </w:r>
    </w:p>
    <w:p w:rsidR="00000000" w:rsidDel="00000000" w:rsidP="00000000" w:rsidRDefault="00000000" w:rsidRPr="00000000" w14:paraId="0000008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i w:val="1"/>
          <w:color w:val="808080"/>
          <w:sz w:val="19"/>
          <w:szCs w:val="19"/>
          <w:rtl w:val="0"/>
        </w:rPr>
        <w:t xml:space="preserve">// On prolonge la session</w:t>
      </w:r>
      <w:r w:rsidDel="00000000" w:rsidR="00000000" w:rsidRPr="00000000">
        <w:rPr>
          <w:rtl w:val="0"/>
        </w:rPr>
      </w:r>
    </w:p>
    <w:p w:rsidR="00000000" w:rsidDel="00000000" w:rsidP="00000000" w:rsidRDefault="00000000" w:rsidRPr="00000000" w14:paraId="0000009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hyperlink r:id="rId40">
        <w:r w:rsidDel="00000000" w:rsidR="00000000" w:rsidRPr="00000000">
          <w:rPr>
            <w:rFonts w:ascii="Courier New" w:cs="Courier New" w:eastAsia="Courier New" w:hAnsi="Courier New"/>
            <w:color w:val="000066"/>
            <w:sz w:val="19"/>
            <w:szCs w:val="19"/>
            <w:rtl w:val="0"/>
          </w:rPr>
          <w:t xml:space="preserve">session_start</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9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i w:val="1"/>
          <w:color w:val="808080"/>
          <w:sz w:val="19"/>
          <w:szCs w:val="19"/>
          <w:rtl w:val="0"/>
        </w:rPr>
        <w:t xml:space="preserve">// On teste si la variable de session existe et contient une valeur</w:t>
      </w:r>
      <w:r w:rsidDel="00000000" w:rsidR="00000000" w:rsidRPr="00000000">
        <w:rPr>
          <w:rtl w:val="0"/>
        </w:rPr>
      </w:r>
    </w:p>
    <w:p w:rsidR="00000000" w:rsidDel="00000000" w:rsidP="00000000" w:rsidRDefault="00000000" w:rsidRPr="00000000" w14:paraId="0000009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b1b100"/>
          <w:sz w:val="19"/>
          <w:szCs w:val="19"/>
          <w:rtl w:val="0"/>
        </w:rPr>
        <w:t xml:space="preserve">if</w:t>
      </w:r>
      <w:r w:rsidDel="00000000" w:rsidR="00000000" w:rsidRPr="00000000">
        <w:rPr>
          <w:rFonts w:ascii="Courier New" w:cs="Courier New" w:eastAsia="Courier New" w:hAnsi="Courier New"/>
          <w:color w:val="66cc66"/>
          <w:sz w:val="19"/>
          <w:szCs w:val="19"/>
          <w:rtl w:val="0"/>
        </w:rPr>
        <w:t xml:space="preserve">(</w:t>
      </w:r>
      <w:hyperlink r:id="rId41">
        <w:r w:rsidDel="00000000" w:rsidR="00000000" w:rsidRPr="00000000">
          <w:rPr>
            <w:rFonts w:ascii="Courier New" w:cs="Courier New" w:eastAsia="Courier New" w:hAnsi="Courier New"/>
            <w:color w:val="000066"/>
            <w:sz w:val="19"/>
            <w:szCs w:val="19"/>
            <w:rtl w:val="0"/>
          </w:rPr>
          <w:t xml:space="preserve">empty</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$_SESSION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 </w:t>
      </w:r>
    </w:p>
    <w:p w:rsidR="00000000" w:rsidDel="00000000" w:rsidP="00000000" w:rsidRDefault="00000000" w:rsidRPr="00000000" w14:paraId="0000009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9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Si inexistante ou nulle, on redirige vers le formulaire de login</w:t>
      </w:r>
      <w:r w:rsidDel="00000000" w:rsidR="00000000" w:rsidRPr="00000000">
        <w:rPr>
          <w:rtl w:val="0"/>
        </w:rPr>
      </w:r>
    </w:p>
    <w:p w:rsidR="00000000" w:rsidDel="00000000" w:rsidP="00000000" w:rsidRDefault="00000000" w:rsidRPr="00000000" w14:paraId="00000095">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2">
        <w:r w:rsidDel="00000000" w:rsidR="00000000" w:rsidRPr="00000000">
          <w:rPr>
            <w:rFonts w:ascii="Courier New" w:cs="Courier New" w:eastAsia="Courier New" w:hAnsi="Courier New"/>
            <w:color w:val="000066"/>
            <w:sz w:val="19"/>
            <w:szCs w:val="19"/>
            <w:rtl w:val="0"/>
          </w:rPr>
          <w:t xml:space="preserve">header</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'Location: http://www.monsite.com/authentification.php'</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96">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3">
        <w:r w:rsidDel="00000000" w:rsidR="00000000" w:rsidRPr="00000000">
          <w:rPr>
            <w:rFonts w:ascii="Courier New" w:cs="Courier New" w:eastAsia="Courier New" w:hAnsi="Courier New"/>
            <w:color w:val="000066"/>
            <w:sz w:val="19"/>
            <w:szCs w:val="19"/>
            <w:rtl w:val="0"/>
          </w:rPr>
          <w:t xml:space="preserve">exit</w:t>
        </w:r>
      </w:hyperlink>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97">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tl w:val="0"/>
        </w:rPr>
      </w:r>
    </w:p>
    <w:p w:rsidR="00000000" w:rsidDel="00000000" w:rsidP="00000000" w:rsidRDefault="00000000" w:rsidRPr="00000000" w14:paraId="00000098">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99">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&lt;!DOCTYPE html PUBLIC "-//W3C//DTD XHTML 1.1//EN" "http://www.w3.org/TR/xhtml11/DTD/xhtml11.dtd"&gt;</w:t>
      </w:r>
    </w:p>
    <w:p w:rsidR="00000000" w:rsidDel="00000000" w:rsidP="00000000" w:rsidRDefault="00000000" w:rsidRPr="00000000" w14:paraId="0000009A">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hyperlink r:id="rId44">
        <w:r w:rsidDel="00000000" w:rsidR="00000000" w:rsidRPr="00000000">
          <w:rPr>
            <w:rFonts w:ascii="Courier New" w:cs="Courier New" w:eastAsia="Courier New" w:hAnsi="Courier New"/>
            <w:b w:val="1"/>
            <w:color w:val="000000"/>
            <w:sz w:val="19"/>
            <w:szCs w:val="19"/>
            <w:rtl w:val="0"/>
          </w:rPr>
          <w:t xml:space="preserve">&lt;html</w:t>
        </w:r>
      </w:hyperlink>
      <w:r w:rsidDel="00000000" w:rsidR="00000000" w:rsidRPr="00000000">
        <w:rPr>
          <w:rFonts w:ascii="Courier New" w:cs="Courier New" w:eastAsia="Courier New" w:hAnsi="Courier New"/>
          <w:color w:val="000020"/>
          <w:sz w:val="19"/>
          <w:szCs w:val="19"/>
          <w:rtl w:val="0"/>
        </w:rPr>
        <w:t xml:space="preserve"> xmlns=</w:t>
      </w:r>
      <w:r w:rsidDel="00000000" w:rsidR="00000000" w:rsidRPr="00000000">
        <w:rPr>
          <w:rFonts w:ascii="Courier New" w:cs="Courier New" w:eastAsia="Courier New" w:hAnsi="Courier New"/>
          <w:color w:val="ff0000"/>
          <w:sz w:val="19"/>
          <w:szCs w:val="19"/>
          <w:rtl w:val="0"/>
        </w:rPr>
        <w:t xml:space="preserve">"http://www.w3.org/1999/xhtml"</w:t>
      </w:r>
      <w:r w:rsidDel="00000000" w:rsidR="00000000" w:rsidRPr="00000000">
        <w:rPr>
          <w:rFonts w:ascii="Courier New" w:cs="Courier New" w:eastAsia="Courier New" w:hAnsi="Courier New"/>
          <w:color w:val="000020"/>
          <w:sz w:val="19"/>
          <w:szCs w:val="19"/>
          <w:rtl w:val="0"/>
        </w:rPr>
        <w:t xml:space="preserve"> xml:</w:t>
      </w:r>
      <w:r w:rsidDel="00000000" w:rsidR="00000000" w:rsidRPr="00000000">
        <w:rPr>
          <w:rFonts w:ascii="Courier New" w:cs="Courier New" w:eastAsia="Courier New" w:hAnsi="Courier New"/>
          <w:color w:val="000066"/>
          <w:sz w:val="19"/>
          <w:szCs w:val="19"/>
          <w:rtl w:val="0"/>
        </w:rPr>
        <w:t xml:space="preserve">lang</w:t>
      </w:r>
      <w:r w:rsidDel="00000000" w:rsidR="00000000" w:rsidRPr="00000000">
        <w:rPr>
          <w:rFonts w:ascii="Courier New" w:cs="Courier New" w:eastAsia="Courier New" w:hAnsi="Courier New"/>
          <w:color w:val="000020"/>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"fr"</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9B">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5">
        <w:r w:rsidDel="00000000" w:rsidR="00000000" w:rsidRPr="00000000">
          <w:rPr>
            <w:rFonts w:ascii="Courier New" w:cs="Courier New" w:eastAsia="Courier New" w:hAnsi="Courier New"/>
            <w:b w:val="1"/>
            <w:color w:val="000000"/>
            <w:sz w:val="19"/>
            <w:szCs w:val="19"/>
            <w:rtl w:val="0"/>
          </w:rPr>
          <w:t xml:space="preserve">&lt;head&gt;</w:t>
        </w:r>
      </w:hyperlink>
      <w:r w:rsidDel="00000000" w:rsidR="00000000" w:rsidRPr="00000000">
        <w:rPr>
          <w:rtl w:val="0"/>
        </w:rPr>
      </w:r>
    </w:p>
    <w:p w:rsidR="00000000" w:rsidDel="00000000" w:rsidP="00000000" w:rsidRDefault="00000000" w:rsidRPr="00000000" w14:paraId="0000009C">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6">
        <w:r w:rsidDel="00000000" w:rsidR="00000000" w:rsidRPr="00000000">
          <w:rPr>
            <w:rFonts w:ascii="Courier New" w:cs="Courier New" w:eastAsia="Courier New" w:hAnsi="Courier New"/>
            <w:b w:val="1"/>
            <w:color w:val="000000"/>
            <w:sz w:val="19"/>
            <w:szCs w:val="19"/>
            <w:rtl w:val="0"/>
          </w:rPr>
          <w:t xml:space="preserve">&lt;title&gt;</w:t>
        </w:r>
      </w:hyperlink>
      <w:r w:rsidDel="00000000" w:rsidR="00000000" w:rsidRPr="00000000">
        <w:rPr>
          <w:rFonts w:ascii="Courier New" w:cs="Courier New" w:eastAsia="Courier New" w:hAnsi="Courier New"/>
          <w:color w:val="000020"/>
          <w:sz w:val="19"/>
          <w:szCs w:val="19"/>
          <w:rtl w:val="0"/>
        </w:rPr>
        <w:t xml:space="preserve">Administration</w:t>
      </w:r>
      <w:r w:rsidDel="00000000" w:rsidR="00000000" w:rsidRPr="00000000">
        <w:rPr>
          <w:rFonts w:ascii="Courier New" w:cs="Courier New" w:eastAsia="Courier New" w:hAnsi="Courier New"/>
          <w:b w:val="1"/>
          <w:color w:val="000000"/>
          <w:sz w:val="19"/>
          <w:szCs w:val="19"/>
          <w:rtl w:val="0"/>
        </w:rPr>
        <w:t xml:space="preserve">&lt;/title&gt;</w:t>
      </w:r>
      <w:r w:rsidDel="00000000" w:rsidR="00000000" w:rsidRPr="00000000">
        <w:rPr>
          <w:rtl w:val="0"/>
        </w:rPr>
      </w:r>
    </w:p>
    <w:p w:rsidR="00000000" w:rsidDel="00000000" w:rsidP="00000000" w:rsidRDefault="00000000" w:rsidRPr="00000000" w14:paraId="0000009D">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&lt;/head&gt;</w:t>
      </w:r>
      <w:r w:rsidDel="00000000" w:rsidR="00000000" w:rsidRPr="00000000">
        <w:rPr>
          <w:rtl w:val="0"/>
        </w:rPr>
      </w:r>
    </w:p>
    <w:p w:rsidR="00000000" w:rsidDel="00000000" w:rsidP="00000000" w:rsidRDefault="00000000" w:rsidRPr="00000000" w14:paraId="0000009E">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7">
        <w:r w:rsidDel="00000000" w:rsidR="00000000" w:rsidRPr="00000000">
          <w:rPr>
            <w:rFonts w:ascii="Courier New" w:cs="Courier New" w:eastAsia="Courier New" w:hAnsi="Courier New"/>
            <w:b w:val="1"/>
            <w:color w:val="000000"/>
            <w:sz w:val="19"/>
            <w:szCs w:val="19"/>
            <w:rtl w:val="0"/>
          </w:rPr>
          <w:t xml:space="preserve">&lt;body&gt;</w:t>
        </w:r>
      </w:hyperlink>
      <w:r w:rsidDel="00000000" w:rsidR="00000000" w:rsidRPr="00000000">
        <w:rPr>
          <w:rtl w:val="0"/>
        </w:rPr>
      </w:r>
    </w:p>
    <w:p w:rsidR="00000000" w:rsidDel="00000000" w:rsidP="00000000" w:rsidRDefault="00000000" w:rsidRPr="00000000" w14:paraId="0000009F">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 &lt;?php</w:t>
      </w:r>
      <w:r w:rsidDel="00000000" w:rsidR="00000000" w:rsidRPr="00000000">
        <w:rPr>
          <w:rtl w:val="0"/>
        </w:rPr>
      </w:r>
    </w:p>
    <w:p w:rsidR="00000000" w:rsidDel="00000000" w:rsidP="00000000" w:rsidRDefault="00000000" w:rsidRPr="00000000" w14:paraId="000000A0">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i w:val="1"/>
          <w:color w:val="808080"/>
          <w:sz w:val="19"/>
          <w:szCs w:val="19"/>
          <w:rtl w:val="0"/>
        </w:rPr>
        <w:t xml:space="preserve">// Ici on est bien loggué, on affiche un message</w:t>
      </w:r>
      <w:r w:rsidDel="00000000" w:rsidR="00000000" w:rsidRPr="00000000">
        <w:rPr>
          <w:rtl w:val="0"/>
        </w:rPr>
      </w:r>
    </w:p>
    <w:p w:rsidR="00000000" w:rsidDel="00000000" w:rsidP="00000000" w:rsidRDefault="00000000" w:rsidRPr="00000000" w14:paraId="000000A1">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color w:val="000020"/>
          <w:sz w:val="19"/>
          <w:szCs w:val="19"/>
          <w:rtl w:val="0"/>
        </w:rPr>
        <w:t xml:space="preserve">    </w:t>
      </w:r>
      <w:hyperlink r:id="rId48">
        <w:r w:rsidDel="00000000" w:rsidR="00000000" w:rsidRPr="00000000">
          <w:rPr>
            <w:rFonts w:ascii="Courier New" w:cs="Courier New" w:eastAsia="Courier New" w:hAnsi="Courier New"/>
            <w:color w:val="000066"/>
            <w:sz w:val="19"/>
            <w:szCs w:val="19"/>
            <w:rtl w:val="0"/>
          </w:rPr>
          <w:t xml:space="preserve">echo</w:t>
        </w:r>
      </w:hyperlink>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ff0000"/>
          <w:sz w:val="19"/>
          <w:szCs w:val="19"/>
          <w:rtl w:val="0"/>
        </w:rPr>
        <w:t xml:space="preserve">'Bienvenue '</w:t>
      </w:r>
      <w:r w:rsidDel="00000000" w:rsidR="00000000" w:rsidRPr="00000000">
        <w:rPr>
          <w:rFonts w:ascii="Courier New" w:cs="Courier New" w:eastAsia="Courier New" w:hAnsi="Courier New"/>
          <w:color w:val="000020"/>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$_SESSION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ff0000"/>
          <w:sz w:val="19"/>
          <w:szCs w:val="19"/>
          <w:rtl w:val="0"/>
        </w:rPr>
        <w:t xml:space="preserve">'login'</w:t>
      </w:r>
      <w:r w:rsidDel="00000000" w:rsidR="00000000" w:rsidRPr="00000000">
        <w:rPr>
          <w:rFonts w:ascii="Courier New" w:cs="Courier New" w:eastAsia="Courier New" w:hAnsi="Courier New"/>
          <w:color w:val="66cc66"/>
          <w:sz w:val="19"/>
          <w:szCs w:val="19"/>
          <w:rtl w:val="0"/>
        </w:rPr>
        <w:t xml:space="preserve">]</w:t>
      </w:r>
      <w:r w:rsidDel="00000000" w:rsidR="00000000" w:rsidRPr="00000000">
        <w:rPr>
          <w:rFonts w:ascii="Courier New" w:cs="Courier New" w:eastAsia="Courier New" w:hAnsi="Courier New"/>
          <w:color w:val="000020"/>
          <w:sz w:val="19"/>
          <w:szCs w:val="19"/>
          <w:rtl w:val="0"/>
        </w:rPr>
        <w:t xml:space="preserve">;</w:t>
      </w:r>
    </w:p>
    <w:p w:rsidR="00000000" w:rsidDel="00000000" w:rsidP="00000000" w:rsidRDefault="00000000" w:rsidRPr="00000000" w14:paraId="000000A2">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3030"/>
          <w:sz w:val="19"/>
          <w:szCs w:val="19"/>
        </w:rPr>
      </w:pPr>
      <w:r w:rsidDel="00000000" w:rsidR="00000000" w:rsidRPr="00000000">
        <w:rPr>
          <w:rFonts w:ascii="Courier New" w:cs="Courier New" w:eastAsia="Courier New" w:hAnsi="Courier New"/>
          <w:color w:val="003030"/>
          <w:sz w:val="19"/>
          <w:szCs w:val="19"/>
          <w:rtl w:val="0"/>
        </w:rPr>
        <w:t xml:space="preserve">  </w:t>
      </w:r>
      <w:r w:rsidDel="00000000" w:rsidR="00000000" w:rsidRPr="00000000">
        <w:rPr>
          <w:rFonts w:ascii="Courier New" w:cs="Courier New" w:eastAsia="Courier New" w:hAnsi="Courier New"/>
          <w:b w:val="1"/>
          <w:color w:val="000000"/>
          <w:sz w:val="19"/>
          <w:szCs w:val="19"/>
          <w:rtl w:val="0"/>
        </w:rPr>
        <w:t xml:space="preserve">?&gt;</w:t>
      </w:r>
      <w:r w:rsidDel="00000000" w:rsidR="00000000" w:rsidRPr="00000000">
        <w:rPr>
          <w:rtl w:val="0"/>
        </w:rPr>
      </w:r>
    </w:p>
    <w:p w:rsidR="00000000" w:rsidDel="00000000" w:rsidP="00000000" w:rsidRDefault="00000000" w:rsidRPr="00000000" w14:paraId="000000A3">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  &lt;/body&gt;</w:t>
      </w:r>
      <w:r w:rsidDel="00000000" w:rsidR="00000000" w:rsidRPr="00000000">
        <w:rPr>
          <w:rtl w:val="0"/>
        </w:rPr>
      </w:r>
    </w:p>
    <w:p w:rsidR="00000000" w:rsidDel="00000000" w:rsidP="00000000" w:rsidRDefault="00000000" w:rsidRPr="00000000" w14:paraId="000000A4">
      <w:pPr>
        <w:pBdr>
          <w:top w:color="dddddd" w:space="2" w:sz="6" w:val="single"/>
          <w:left w:color="dddddd" w:space="2" w:sz="36" w:val="single"/>
          <w:bottom w:color="dddddd" w:space="2" w:sz="6" w:val="single"/>
          <w:right w:color="dddddd" w:space="2" w:sz="6" w:val="single"/>
        </w:pBdr>
        <w:shd w:fill="efefe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20"/>
          <w:sz w:val="19"/>
          <w:szCs w:val="19"/>
        </w:rPr>
      </w:pPr>
      <w:r w:rsidDel="00000000" w:rsidR="00000000" w:rsidRPr="00000000">
        <w:rPr>
          <w:rFonts w:ascii="Courier New" w:cs="Courier New" w:eastAsia="Courier New" w:hAnsi="Courier New"/>
          <w:b w:val="1"/>
          <w:color w:val="000000"/>
          <w:sz w:val="19"/>
          <w:szCs w:val="19"/>
          <w:rtl w:val="0"/>
        </w:rPr>
        <w:t xml:space="preserve">&lt;/html&gt;</w:t>
      </w:r>
      <w:r w:rsidDel="00000000" w:rsidR="00000000" w:rsidRPr="00000000">
        <w:rPr>
          <w:rtl w:val="0"/>
        </w:rPr>
      </w:r>
    </w:p>
    <w:p w:rsidR="00000000" w:rsidDel="00000000" w:rsidP="00000000" w:rsidRDefault="00000000" w:rsidRPr="00000000" w14:paraId="000000A5">
      <w:pPr>
        <w:shd w:fill="ffffff" w:val="clear"/>
        <w:ind w:left="75" w:right="120" w:firstLine="0"/>
        <w:jc w:val="both"/>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A6">
      <w:pPr>
        <w:shd w:fill="ffffff" w:val="clear"/>
        <w:ind w:left="75" w:right="120" w:firstLine="0"/>
        <w:jc w:val="both"/>
        <w:rPr>
          <w:rFonts w:ascii="Arial" w:cs="Arial" w:eastAsia="Arial" w:hAnsi="Arial"/>
          <w:color w:val="666666"/>
          <w:sz w:val="20"/>
          <w:szCs w:val="20"/>
        </w:rPr>
      </w:pPr>
      <w:r w:rsidDel="00000000" w:rsidR="00000000" w:rsidRPr="00000000">
        <w:rPr>
          <w:rFonts w:ascii="Arial" w:cs="Arial" w:eastAsia="Arial" w:hAnsi="Arial"/>
          <w:b w:val="1"/>
          <w:color w:val="666666"/>
          <w:sz w:val="20"/>
          <w:szCs w:val="20"/>
          <w:rtl w:val="0"/>
        </w:rPr>
        <w:t xml:space="preserve">Petite explication</w:t>
      </w:r>
      <w:r w:rsidDel="00000000" w:rsidR="00000000" w:rsidRPr="00000000">
        <w:rPr>
          <w:rFonts w:ascii="Arial" w:cs="Arial" w:eastAsia="Arial" w:hAnsi="Arial"/>
          <w:color w:val="666666"/>
          <w:sz w:val="20"/>
          <w:szCs w:val="20"/>
          <w:rtl w:val="0"/>
        </w:rPr>
        <w:t xml:space="preserve"> : pour protéger chacune des pages de l'administration, il faut absolument ajouter en tête de fichier le premier script entièrement. Celui-ci redirige instantanément l'utilisateur s'il n'est pas convenablement loggué. Sinon il affiche la page Web.</w:t>
      </w:r>
    </w:p>
    <w:p w:rsidR="00000000" w:rsidDel="00000000" w:rsidP="00000000" w:rsidRDefault="00000000" w:rsidRPr="00000000" w14:paraId="000000A7">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3">
    <w:name w:val="heading 3"/>
    <w:basedOn w:val="Normal"/>
    <w:next w:val="Normal"/>
    <w:link w:val="Titre3Car"/>
    <w:uiPriority w:val="9"/>
    <w:semiHidden w:val="1"/>
    <w:unhideWhenUsed w:val="1"/>
    <w:qFormat w:val="1"/>
    <w:rsid w:val="006660F9"/>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itre4">
    <w:name w:val="heading 4"/>
    <w:basedOn w:val="Normal"/>
    <w:link w:val="Titre4Car"/>
    <w:uiPriority w:val="9"/>
    <w:qFormat w:val="1"/>
    <w:rsid w:val="006660F9"/>
    <w:pPr>
      <w:spacing w:after="100" w:afterAutospacing="1" w:before="100" w:beforeAutospacing="1"/>
      <w:outlineLvl w:val="3"/>
    </w:pPr>
    <w:rPr>
      <w:rFonts w:ascii="Times New Roman" w:cs="Times New Roman" w:eastAsia="Times New Roman" w:hAnsi="Times New Roman"/>
      <w:b w:val="1"/>
      <w:bCs w:val="1"/>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4Car" w:customStyle="1">
    <w:name w:val="Titre 4 Car"/>
    <w:basedOn w:val="Policepardfaut"/>
    <w:link w:val="Titre4"/>
    <w:uiPriority w:val="9"/>
    <w:rsid w:val="006660F9"/>
    <w:rPr>
      <w:rFonts w:ascii="Times New Roman" w:cs="Times New Roman" w:eastAsia="Times New Roman" w:hAnsi="Times New Roman"/>
      <w:b w:val="1"/>
      <w:bCs w:val="1"/>
      <w:lang w:eastAsia="fr-FR"/>
    </w:rPr>
  </w:style>
  <w:style w:type="paragraph" w:styleId="NormalWeb">
    <w:name w:val="Normal (Web)"/>
    <w:basedOn w:val="Normal"/>
    <w:uiPriority w:val="99"/>
    <w:semiHidden w:val="1"/>
    <w:unhideWhenUsed w:val="1"/>
    <w:rsid w:val="006660F9"/>
    <w:pPr>
      <w:spacing w:after="100" w:afterAutospacing="1" w:before="100" w:beforeAutospacing="1"/>
    </w:pPr>
    <w:rPr>
      <w:rFonts w:ascii="Times New Roman" w:cs="Times New Roman" w:eastAsia="Times New Roman" w:hAnsi="Times New Roman"/>
      <w:lang w:eastAsia="fr-FR"/>
    </w:rPr>
  </w:style>
  <w:style w:type="paragraph" w:styleId="PrformatHTML">
    <w:name w:val="HTML Preformatted"/>
    <w:basedOn w:val="Normal"/>
    <w:link w:val="PrformatHTMLCar"/>
    <w:uiPriority w:val="99"/>
    <w:semiHidden w:val="1"/>
    <w:unhideWhenUsed w:val="1"/>
    <w:rsid w:val="0066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semiHidden w:val="1"/>
    <w:rsid w:val="006660F9"/>
    <w:rPr>
      <w:rFonts w:ascii="Courier New" w:cs="Courier New" w:eastAsia="Times New Roman" w:hAnsi="Courier New"/>
      <w:sz w:val="20"/>
      <w:szCs w:val="20"/>
      <w:lang w:eastAsia="fr-FR"/>
    </w:rPr>
  </w:style>
  <w:style w:type="character" w:styleId="kw2" w:customStyle="1">
    <w:name w:val="kw2"/>
    <w:basedOn w:val="Policepardfaut"/>
    <w:rsid w:val="006660F9"/>
  </w:style>
  <w:style w:type="character" w:styleId="co1" w:customStyle="1">
    <w:name w:val="co1"/>
    <w:basedOn w:val="Policepardfaut"/>
    <w:rsid w:val="006660F9"/>
  </w:style>
  <w:style w:type="character" w:styleId="kw3" w:customStyle="1">
    <w:name w:val="kw3"/>
    <w:basedOn w:val="Policepardfaut"/>
    <w:rsid w:val="006660F9"/>
  </w:style>
  <w:style w:type="character" w:styleId="br0" w:customStyle="1">
    <w:name w:val="br0"/>
    <w:basedOn w:val="Policepardfaut"/>
    <w:rsid w:val="006660F9"/>
  </w:style>
  <w:style w:type="character" w:styleId="st0" w:customStyle="1">
    <w:name w:val="st0"/>
    <w:basedOn w:val="Policepardfaut"/>
    <w:rsid w:val="006660F9"/>
  </w:style>
  <w:style w:type="character" w:styleId="re0" w:customStyle="1">
    <w:name w:val="re0"/>
    <w:basedOn w:val="Policepardfaut"/>
    <w:rsid w:val="006660F9"/>
  </w:style>
  <w:style w:type="character" w:styleId="kw1" w:customStyle="1">
    <w:name w:val="kw1"/>
    <w:basedOn w:val="Policepardfaut"/>
    <w:rsid w:val="006660F9"/>
  </w:style>
  <w:style w:type="character" w:styleId="sc0" w:customStyle="1">
    <w:name w:val="sc0"/>
    <w:basedOn w:val="Policepardfaut"/>
    <w:rsid w:val="006660F9"/>
  </w:style>
  <w:style w:type="character" w:styleId="sc2" w:customStyle="1">
    <w:name w:val="sc2"/>
    <w:basedOn w:val="Policepardfaut"/>
    <w:rsid w:val="006660F9"/>
  </w:style>
  <w:style w:type="character" w:styleId="lev">
    <w:name w:val="Strong"/>
    <w:basedOn w:val="Policepardfaut"/>
    <w:uiPriority w:val="22"/>
    <w:qFormat w:val="1"/>
    <w:rsid w:val="006660F9"/>
    <w:rPr>
      <w:b w:val="1"/>
      <w:bCs w:val="1"/>
    </w:rPr>
  </w:style>
  <w:style w:type="character" w:styleId="Titre3Car" w:customStyle="1">
    <w:name w:val="Titre 3 Car"/>
    <w:basedOn w:val="Policepardfaut"/>
    <w:link w:val="Titre3"/>
    <w:uiPriority w:val="9"/>
    <w:semiHidden w:val="1"/>
    <w:rsid w:val="006660F9"/>
    <w:rPr>
      <w:rFonts w:asciiTheme="majorHAnsi" w:cstheme="majorBidi" w:eastAsiaTheme="majorEastAsia" w:hAnsiTheme="majorHAnsi"/>
      <w:color w:val="1f3763" w:themeColor="accent1" w:themeShade="00007F"/>
    </w:rPr>
  </w:style>
  <w:style w:type="character" w:styleId="Lienhypertexte">
    <w:name w:val="Hyperlink"/>
    <w:basedOn w:val="Policepardfaut"/>
    <w:uiPriority w:val="99"/>
    <w:semiHidden w:val="1"/>
    <w:unhideWhenUsed w:val="1"/>
    <w:rsid w:val="006660F9"/>
    <w:rPr>
      <w:color w:val="0000ff"/>
      <w:u w:val="single"/>
    </w:rPr>
  </w:style>
  <w:style w:type="character" w:styleId="Accentuation">
    <w:name w:val="Emphasis"/>
    <w:basedOn w:val="Policepardfaut"/>
    <w:uiPriority w:val="20"/>
    <w:qFormat w:val="1"/>
    <w:rsid w:val="006660F9"/>
    <w:rPr>
      <w:i w:val="1"/>
      <w:iCs w:val="1"/>
    </w:rPr>
  </w:style>
  <w:style w:type="character" w:styleId="nu0" w:customStyle="1">
    <w:name w:val="nu0"/>
    <w:basedOn w:val="Policepardfaut"/>
    <w:rsid w:val="006660F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php.net/session_start" TargetMode="External"/><Relationship Id="rId20" Type="http://schemas.openxmlformats.org/officeDocument/2006/relationships/hyperlink" Target="http://www.php.net/empty" TargetMode="External"/><Relationship Id="rId42" Type="http://schemas.openxmlformats.org/officeDocument/2006/relationships/hyperlink" Target="http://www.php.net/header" TargetMode="External"/><Relationship Id="rId41" Type="http://schemas.openxmlformats.org/officeDocument/2006/relationships/hyperlink" Target="http://www.php.net/empty" TargetMode="External"/><Relationship Id="rId22" Type="http://schemas.openxmlformats.org/officeDocument/2006/relationships/hyperlink" Target="http://www.php.net/empty" TargetMode="External"/><Relationship Id="rId44" Type="http://schemas.openxmlformats.org/officeDocument/2006/relationships/hyperlink" Target="http://december.com/html/4/element/html.html" TargetMode="External"/><Relationship Id="rId21" Type="http://schemas.openxmlformats.org/officeDocument/2006/relationships/hyperlink" Target="http://www.php.net/empty" TargetMode="External"/><Relationship Id="rId43" Type="http://schemas.openxmlformats.org/officeDocument/2006/relationships/hyperlink" Target="http://www.php.net/exit" TargetMode="External"/><Relationship Id="rId24" Type="http://schemas.openxmlformats.org/officeDocument/2006/relationships/hyperlink" Target="http://www.php.net/header" TargetMode="External"/><Relationship Id="rId46" Type="http://schemas.openxmlformats.org/officeDocument/2006/relationships/hyperlink" Target="http://december.com/html/4/element/title.html" TargetMode="External"/><Relationship Id="rId23" Type="http://schemas.openxmlformats.org/officeDocument/2006/relationships/hyperlink" Target="http://www.php.net/session_start" TargetMode="External"/><Relationship Id="rId45" Type="http://schemas.openxmlformats.org/officeDocument/2006/relationships/hyperlink" Target="http://december.com/html/4/element/he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p.net/session_start" TargetMode="External"/><Relationship Id="rId26" Type="http://schemas.openxmlformats.org/officeDocument/2006/relationships/hyperlink" Target="http://december.com/html/4/element/html.html" TargetMode="External"/><Relationship Id="rId48" Type="http://schemas.openxmlformats.org/officeDocument/2006/relationships/hyperlink" Target="http://www.php.net/echo" TargetMode="External"/><Relationship Id="rId25" Type="http://schemas.openxmlformats.org/officeDocument/2006/relationships/hyperlink" Target="http://www.php.net/exit" TargetMode="External"/><Relationship Id="rId47" Type="http://schemas.openxmlformats.org/officeDocument/2006/relationships/hyperlink" Target="http://december.com/html/4/element/body.html" TargetMode="External"/><Relationship Id="rId28" Type="http://schemas.openxmlformats.org/officeDocument/2006/relationships/hyperlink" Target="http://december.com/html/4/element/title.html" TargetMode="External"/><Relationship Id="rId27" Type="http://schemas.openxmlformats.org/officeDocument/2006/relationships/hyperlink" Target="http://december.com/html/4/element/head.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december.com/html/4/element/body.html" TargetMode="External"/><Relationship Id="rId7" Type="http://schemas.openxmlformats.org/officeDocument/2006/relationships/hyperlink" Target="http://fr.php.net/session-start" TargetMode="External"/><Relationship Id="rId8" Type="http://schemas.openxmlformats.org/officeDocument/2006/relationships/hyperlink" Target="http://www.php.net/session_start" TargetMode="External"/><Relationship Id="rId31" Type="http://schemas.openxmlformats.org/officeDocument/2006/relationships/hyperlink" Target="http://www.php.net/empty" TargetMode="External"/><Relationship Id="rId30" Type="http://schemas.openxmlformats.org/officeDocument/2006/relationships/hyperlink" Target="http://december.com/html/4/element/form.html" TargetMode="External"/><Relationship Id="rId11" Type="http://schemas.openxmlformats.org/officeDocument/2006/relationships/hyperlink" Target="http://www.php.net/echo" TargetMode="External"/><Relationship Id="rId33" Type="http://schemas.openxmlformats.org/officeDocument/2006/relationships/hyperlink" Target="http://www.php.net/htmlspecialchars" TargetMode="External"/><Relationship Id="rId10" Type="http://schemas.openxmlformats.org/officeDocument/2006/relationships/hyperlink" Target="http://www.php.net/session_start" TargetMode="External"/><Relationship Id="rId32" Type="http://schemas.openxmlformats.org/officeDocument/2006/relationships/hyperlink" Target="http://www.php.net/echo" TargetMode="External"/><Relationship Id="rId13" Type="http://schemas.openxmlformats.org/officeDocument/2006/relationships/hyperlink" Target="http://www.php.net/session_start" TargetMode="External"/><Relationship Id="rId35" Type="http://schemas.openxmlformats.org/officeDocument/2006/relationships/hyperlink" Target="http://december.com/html/4/element/input.html" TargetMode="External"/><Relationship Id="rId12" Type="http://schemas.openxmlformats.org/officeDocument/2006/relationships/hyperlink" Target="http://fr.php.net/session-destroy" TargetMode="External"/><Relationship Id="rId34" Type="http://schemas.openxmlformats.org/officeDocument/2006/relationships/hyperlink" Target="http://december.com/html/4/element/label.html" TargetMode="External"/><Relationship Id="rId15" Type="http://schemas.openxmlformats.org/officeDocument/2006/relationships/hyperlink" Target="http://www.php.net/session_destroy" TargetMode="External"/><Relationship Id="rId37" Type="http://schemas.openxmlformats.org/officeDocument/2006/relationships/hyperlink" Target="http://december.com/html/4/element/label.html" TargetMode="External"/><Relationship Id="rId14" Type="http://schemas.openxmlformats.org/officeDocument/2006/relationships/hyperlink" Target="http://www.php.net/array" TargetMode="External"/><Relationship Id="rId36" Type="http://schemas.openxmlformats.org/officeDocument/2006/relationships/hyperlink" Target="http://december.com/html/4/element/p.html" TargetMode="External"/><Relationship Id="rId17" Type="http://schemas.openxmlformats.org/officeDocument/2006/relationships/hyperlink" Target="http://fr.php.net/print-r" TargetMode="External"/><Relationship Id="rId39" Type="http://schemas.openxmlformats.org/officeDocument/2006/relationships/hyperlink" Target="http://december.com/html/4/element/input.html" TargetMode="External"/><Relationship Id="rId16" Type="http://schemas.openxmlformats.org/officeDocument/2006/relationships/hyperlink" Target="http://www.php.net/unset" TargetMode="External"/><Relationship Id="rId38" Type="http://schemas.openxmlformats.org/officeDocument/2006/relationships/hyperlink" Target="http://december.com/html/4/element/input.html" TargetMode="External"/><Relationship Id="rId19" Type="http://schemas.openxmlformats.org/officeDocument/2006/relationships/hyperlink" Target="http://www.php.net/define" TargetMode="External"/><Relationship Id="rId18" Type="http://schemas.openxmlformats.org/officeDocument/2006/relationships/hyperlink" Target="http://www.php.net/defin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lOCk/09gcdWpjHmhThaB3+pz2Q==">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2020-04-28T08:35:00Z</dcterms:created>
  <dc:creator>ESCRIVA Agnes</dc:creator>
</cp:coreProperties>
</file>